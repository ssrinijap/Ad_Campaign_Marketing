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5FFE83" w14:textId="7294D809" w:rsidR="00AA0572" w:rsidRDefault="00AA0572" w:rsidP="00B26CF0">
      <w:pPr>
        <w:pStyle w:val="NormalWeb"/>
        <w:jc w:val="center"/>
      </w:pPr>
      <w:r>
        <w:rPr>
          <w:noProof/>
        </w:rPr>
        <w:drawing>
          <wp:inline distT="0" distB="0" distL="0" distR="0" wp14:anchorId="0AE4D22F" wp14:editId="4DE9F873">
            <wp:extent cx="4131733" cy="4131733"/>
            <wp:effectExtent l="0" t="0" r="2540" b="2540"/>
            <wp:docPr id="2022065335"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065335" name="Picture 1" descr="A black and white logo&#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33980" cy="4133980"/>
                    </a:xfrm>
                    <a:prstGeom prst="rect">
                      <a:avLst/>
                    </a:prstGeom>
                    <a:noFill/>
                    <a:ln>
                      <a:noFill/>
                    </a:ln>
                  </pic:spPr>
                </pic:pic>
              </a:graphicData>
            </a:graphic>
          </wp:inline>
        </w:drawing>
      </w:r>
    </w:p>
    <w:p w14:paraId="7F9EEF0D" w14:textId="77777777" w:rsidR="00A129CD" w:rsidRDefault="00A129CD" w:rsidP="00A129CD">
      <w:pPr>
        <w:pStyle w:val="Heading1"/>
        <w:spacing w:before="0" w:line="240" w:lineRule="auto"/>
        <w:jc w:val="both"/>
        <w:rPr>
          <w:rFonts w:ascii="Times New Roman" w:hAnsi="Times New Roman" w:cs="Times New Roman"/>
          <w:sz w:val="56"/>
          <w:szCs w:val="56"/>
        </w:rPr>
      </w:pPr>
    </w:p>
    <w:p w14:paraId="014E57B7" w14:textId="77777777" w:rsidR="00A129CD" w:rsidRDefault="00A129CD" w:rsidP="00A129CD">
      <w:pPr>
        <w:pStyle w:val="Heading1"/>
        <w:spacing w:before="0" w:line="240" w:lineRule="auto"/>
        <w:jc w:val="both"/>
        <w:rPr>
          <w:rFonts w:ascii="Times New Roman" w:hAnsi="Times New Roman" w:cs="Times New Roman"/>
          <w:sz w:val="56"/>
          <w:szCs w:val="56"/>
        </w:rPr>
      </w:pPr>
    </w:p>
    <w:p w14:paraId="0C8DC5B8" w14:textId="77777777" w:rsidR="00B26CF0" w:rsidRDefault="00B26CF0" w:rsidP="00B26CF0"/>
    <w:p w14:paraId="74D94B35" w14:textId="77777777" w:rsidR="00B26CF0" w:rsidRDefault="00B26CF0" w:rsidP="00B26CF0"/>
    <w:p w14:paraId="2B6CC1D8" w14:textId="77777777" w:rsidR="00B26CF0" w:rsidRDefault="00B26CF0" w:rsidP="00B26CF0"/>
    <w:p w14:paraId="4FA5E971" w14:textId="77777777" w:rsidR="00B26CF0" w:rsidRPr="00B26CF0" w:rsidRDefault="00B26CF0" w:rsidP="00B26CF0"/>
    <w:p w14:paraId="016DC6B4" w14:textId="0F45BC1D" w:rsidR="00765D7D" w:rsidRPr="001F0C6F" w:rsidRDefault="00FC202A" w:rsidP="00A129CD">
      <w:pPr>
        <w:pStyle w:val="Heading1"/>
        <w:spacing w:before="0" w:line="240" w:lineRule="auto"/>
        <w:jc w:val="both"/>
        <w:rPr>
          <w:rFonts w:ascii="Arial" w:hAnsi="Arial" w:cs="Arial"/>
          <w:sz w:val="56"/>
          <w:szCs w:val="56"/>
        </w:rPr>
      </w:pPr>
      <w:r w:rsidRPr="001F0C6F">
        <w:rPr>
          <w:rFonts w:ascii="Arial" w:hAnsi="Arial" w:cs="Arial"/>
          <w:sz w:val="56"/>
          <w:szCs w:val="56"/>
        </w:rPr>
        <w:t>Kefi Bakehouse</w:t>
      </w:r>
    </w:p>
    <w:p w14:paraId="7A5722DD" w14:textId="60E9B912" w:rsidR="00FC202A" w:rsidRPr="001F0C6F" w:rsidRDefault="00FC202A" w:rsidP="00A129CD">
      <w:pPr>
        <w:pStyle w:val="Heading1"/>
        <w:spacing w:before="0" w:line="240" w:lineRule="auto"/>
        <w:jc w:val="both"/>
        <w:rPr>
          <w:rFonts w:ascii="Arial" w:hAnsi="Arial" w:cs="Arial"/>
          <w:sz w:val="56"/>
          <w:szCs w:val="56"/>
        </w:rPr>
      </w:pPr>
      <w:r w:rsidRPr="001F0C6F">
        <w:rPr>
          <w:rFonts w:ascii="Arial" w:hAnsi="Arial" w:cs="Arial"/>
          <w:sz w:val="36"/>
          <w:szCs w:val="36"/>
        </w:rPr>
        <w:t>Ad Campaign</w:t>
      </w:r>
      <w:r w:rsidR="00765D7D" w:rsidRPr="001F0C6F">
        <w:rPr>
          <w:rFonts w:ascii="Arial" w:hAnsi="Arial" w:cs="Arial"/>
          <w:sz w:val="36"/>
          <w:szCs w:val="36"/>
        </w:rPr>
        <w:t xml:space="preserve"> Report</w:t>
      </w:r>
    </w:p>
    <w:p w14:paraId="55231C78" w14:textId="4E7DC465" w:rsidR="00FC202A" w:rsidRPr="001F0C6F" w:rsidRDefault="00FC202A" w:rsidP="00FC202A">
      <w:pPr>
        <w:rPr>
          <w:rFonts w:ascii="Arial" w:hAnsi="Arial" w:cs="Arial"/>
          <w:sz w:val="28"/>
          <w:szCs w:val="28"/>
        </w:rPr>
      </w:pPr>
      <w:r w:rsidRPr="001F0C6F">
        <w:rPr>
          <w:rFonts w:ascii="Arial" w:hAnsi="Arial" w:cs="Arial"/>
          <w:sz w:val="28"/>
          <w:szCs w:val="28"/>
        </w:rPr>
        <w:t>April 2024</w:t>
      </w:r>
    </w:p>
    <w:p w14:paraId="7AE634BF" w14:textId="5FFBD84B" w:rsidR="00E028A2" w:rsidRPr="001F0C6F" w:rsidRDefault="00D557FD" w:rsidP="00FC202A">
      <w:pPr>
        <w:rPr>
          <w:rFonts w:ascii="Arial" w:hAnsi="Arial" w:cs="Arial"/>
          <w:b/>
          <w:bCs/>
          <w:sz w:val="28"/>
          <w:szCs w:val="28"/>
        </w:rPr>
      </w:pPr>
      <w:r w:rsidRPr="001F0C6F">
        <w:rPr>
          <w:rFonts w:ascii="Arial" w:hAnsi="Arial" w:cs="Arial"/>
          <w:b/>
          <w:bCs/>
          <w:sz w:val="28"/>
          <w:szCs w:val="28"/>
        </w:rPr>
        <w:t>MGMT 590</w:t>
      </w:r>
      <w:r w:rsidR="00582540" w:rsidRPr="001F0C6F">
        <w:rPr>
          <w:rFonts w:ascii="Arial" w:hAnsi="Arial" w:cs="Arial"/>
          <w:b/>
          <w:bCs/>
          <w:sz w:val="28"/>
          <w:szCs w:val="28"/>
        </w:rPr>
        <w:t>00</w:t>
      </w:r>
      <w:r w:rsidR="004D7255" w:rsidRPr="001F0C6F">
        <w:rPr>
          <w:rFonts w:ascii="Arial" w:hAnsi="Arial" w:cs="Arial"/>
          <w:b/>
          <w:bCs/>
          <w:sz w:val="28"/>
          <w:szCs w:val="28"/>
        </w:rPr>
        <w:t xml:space="preserve"> – Spring 2024</w:t>
      </w:r>
    </w:p>
    <w:p w14:paraId="7CC1EA61" w14:textId="72A09865" w:rsidR="004D7255" w:rsidRPr="001F0C6F" w:rsidRDefault="00AE4114" w:rsidP="00FC202A">
      <w:pPr>
        <w:rPr>
          <w:rFonts w:ascii="Arial" w:hAnsi="Arial" w:cs="Arial"/>
          <w:sz w:val="28"/>
          <w:szCs w:val="28"/>
        </w:rPr>
      </w:pPr>
      <w:r w:rsidRPr="001F0C6F">
        <w:rPr>
          <w:rFonts w:ascii="Arial" w:hAnsi="Arial" w:cs="Arial"/>
          <w:sz w:val="28"/>
          <w:szCs w:val="28"/>
        </w:rPr>
        <w:t xml:space="preserve">Mithila Chitukula, Pooja Kannuri, Rahul Kunku, </w:t>
      </w:r>
      <w:r w:rsidR="002E4AED" w:rsidRPr="001F0C6F">
        <w:rPr>
          <w:rFonts w:ascii="Arial" w:hAnsi="Arial" w:cs="Arial"/>
          <w:sz w:val="28"/>
          <w:szCs w:val="28"/>
        </w:rPr>
        <w:t xml:space="preserve">Archita Ray, Akshita Sharma, </w:t>
      </w:r>
      <w:r w:rsidR="001F2F87" w:rsidRPr="001F0C6F">
        <w:rPr>
          <w:rFonts w:ascii="Arial" w:hAnsi="Arial" w:cs="Arial"/>
          <w:sz w:val="28"/>
          <w:szCs w:val="28"/>
        </w:rPr>
        <w:t>Srinija Srimamilla</w:t>
      </w:r>
    </w:p>
    <w:p w14:paraId="60FA544A" w14:textId="4FABE790" w:rsidR="008D47CC" w:rsidRPr="00C26739" w:rsidRDefault="00FC202A" w:rsidP="00B3389D">
      <w:pPr>
        <w:pStyle w:val="ListParagraph"/>
        <w:numPr>
          <w:ilvl w:val="0"/>
          <w:numId w:val="5"/>
        </w:numPr>
        <w:spacing w:line="360" w:lineRule="auto"/>
        <w:rPr>
          <w:rFonts w:ascii="Times New Roman" w:hAnsi="Times New Roman" w:cs="Times New Roman"/>
          <w:sz w:val="32"/>
          <w:szCs w:val="32"/>
        </w:rPr>
      </w:pPr>
      <w:r w:rsidRPr="00B26CF0">
        <w:rPr>
          <w:rFonts w:ascii="Times New Roman" w:hAnsi="Times New Roman" w:cs="Times New Roman"/>
          <w:sz w:val="32"/>
          <w:szCs w:val="32"/>
        </w:rPr>
        <w:br w:type="page"/>
      </w:r>
      <w:r w:rsidR="00611B6C" w:rsidRPr="00C26739">
        <w:rPr>
          <w:rFonts w:ascii="Times New Roman" w:hAnsi="Times New Roman" w:cs="Times New Roman"/>
          <w:sz w:val="32"/>
          <w:szCs w:val="32"/>
        </w:rPr>
        <w:t>Ex</w:t>
      </w:r>
      <w:r w:rsidR="00B22618" w:rsidRPr="00C26739">
        <w:rPr>
          <w:rFonts w:ascii="Times New Roman" w:hAnsi="Times New Roman" w:cs="Times New Roman"/>
          <w:sz w:val="32"/>
          <w:szCs w:val="32"/>
        </w:rPr>
        <w:t>ecutive Summary</w:t>
      </w:r>
    </w:p>
    <w:p w14:paraId="6F3F30B5" w14:textId="5D96513D" w:rsidR="00B22618" w:rsidRPr="00C53D8B" w:rsidRDefault="00A94F85" w:rsidP="00C53D8B">
      <w:pPr>
        <w:spacing w:line="360" w:lineRule="auto"/>
        <w:ind w:left="900"/>
        <w:jc w:val="both"/>
        <w:rPr>
          <w:rFonts w:ascii="Times New Roman" w:hAnsi="Times New Roman" w:cs="Times New Roman"/>
          <w:sz w:val="24"/>
          <w:szCs w:val="24"/>
        </w:rPr>
      </w:pPr>
      <w:r w:rsidRPr="00C53D8B">
        <w:rPr>
          <w:rFonts w:ascii="Times New Roman" w:hAnsi="Times New Roman" w:cs="Times New Roman"/>
          <w:sz w:val="24"/>
          <w:szCs w:val="24"/>
        </w:rPr>
        <w:t>To gain</w:t>
      </w:r>
      <w:r w:rsidR="000C0A51" w:rsidRPr="00C53D8B">
        <w:rPr>
          <w:rFonts w:ascii="Times New Roman" w:hAnsi="Times New Roman" w:cs="Times New Roman"/>
          <w:sz w:val="24"/>
          <w:szCs w:val="24"/>
        </w:rPr>
        <w:t xml:space="preserve"> insight into the consumer’s </w:t>
      </w:r>
      <w:r w:rsidRPr="00C53D8B">
        <w:rPr>
          <w:rFonts w:ascii="Times New Roman" w:hAnsi="Times New Roman" w:cs="Times New Roman"/>
          <w:sz w:val="24"/>
          <w:szCs w:val="24"/>
        </w:rPr>
        <w:t>behavior</w:t>
      </w:r>
      <w:r w:rsidR="000C0A51" w:rsidRPr="00C53D8B">
        <w:rPr>
          <w:rFonts w:ascii="Times New Roman" w:hAnsi="Times New Roman" w:cs="Times New Roman"/>
          <w:sz w:val="24"/>
          <w:szCs w:val="24"/>
        </w:rPr>
        <w:t xml:space="preserve">, we partnered with Kefi Bakehouse and conducted A/B testing </w:t>
      </w:r>
      <w:r w:rsidR="005202A8" w:rsidRPr="00C53D8B">
        <w:rPr>
          <w:rFonts w:ascii="Times New Roman" w:hAnsi="Times New Roman" w:cs="Times New Roman"/>
          <w:sz w:val="24"/>
          <w:szCs w:val="24"/>
        </w:rPr>
        <w:t xml:space="preserve">to compare and understand </w:t>
      </w:r>
      <w:r w:rsidR="00E064B8" w:rsidRPr="00C53D8B">
        <w:rPr>
          <w:rFonts w:ascii="Times New Roman" w:hAnsi="Times New Roman" w:cs="Times New Roman"/>
          <w:sz w:val="24"/>
          <w:szCs w:val="24"/>
        </w:rPr>
        <w:t xml:space="preserve">the </w:t>
      </w:r>
      <w:r w:rsidR="005202A8" w:rsidRPr="00C53D8B">
        <w:rPr>
          <w:rFonts w:ascii="Times New Roman" w:hAnsi="Times New Roman" w:cs="Times New Roman"/>
          <w:sz w:val="24"/>
          <w:szCs w:val="24"/>
        </w:rPr>
        <w:t xml:space="preserve">consumer’s </w:t>
      </w:r>
      <w:r w:rsidR="003C5B46" w:rsidRPr="00C53D8B">
        <w:rPr>
          <w:rFonts w:ascii="Times New Roman" w:hAnsi="Times New Roman" w:cs="Times New Roman"/>
          <w:sz w:val="24"/>
          <w:szCs w:val="24"/>
        </w:rPr>
        <w:t xml:space="preserve">response to a </w:t>
      </w:r>
      <w:r w:rsidRPr="00C53D8B">
        <w:rPr>
          <w:rFonts w:ascii="Times New Roman" w:hAnsi="Times New Roman" w:cs="Times New Roman"/>
          <w:sz w:val="24"/>
          <w:szCs w:val="24"/>
        </w:rPr>
        <w:t>vibrant-themed</w:t>
      </w:r>
      <w:r w:rsidR="003C5B46" w:rsidRPr="00C53D8B">
        <w:rPr>
          <w:rFonts w:ascii="Times New Roman" w:hAnsi="Times New Roman" w:cs="Times New Roman"/>
          <w:sz w:val="24"/>
          <w:szCs w:val="24"/>
        </w:rPr>
        <w:t xml:space="preserve"> ad and a </w:t>
      </w:r>
      <w:r w:rsidRPr="00C53D8B">
        <w:rPr>
          <w:rFonts w:ascii="Times New Roman" w:hAnsi="Times New Roman" w:cs="Times New Roman"/>
          <w:sz w:val="24"/>
          <w:szCs w:val="24"/>
        </w:rPr>
        <w:t>muted-themed</w:t>
      </w:r>
      <w:r w:rsidR="001730E0" w:rsidRPr="00C53D8B">
        <w:rPr>
          <w:rFonts w:ascii="Times New Roman" w:hAnsi="Times New Roman" w:cs="Times New Roman"/>
          <w:sz w:val="24"/>
          <w:szCs w:val="24"/>
        </w:rPr>
        <w:t xml:space="preserve"> ad. Our campaign ran </w:t>
      </w:r>
      <w:r w:rsidR="00695F88" w:rsidRPr="00C53D8B">
        <w:rPr>
          <w:rFonts w:ascii="Times New Roman" w:hAnsi="Times New Roman" w:cs="Times New Roman"/>
          <w:sz w:val="24"/>
          <w:szCs w:val="24"/>
        </w:rPr>
        <w:t xml:space="preserve">for </w:t>
      </w:r>
      <w:r w:rsidR="00695F88" w:rsidRPr="00A2492D">
        <w:rPr>
          <w:rFonts w:ascii="Times New Roman" w:hAnsi="Times New Roman" w:cs="Times New Roman"/>
          <w:sz w:val="24"/>
          <w:szCs w:val="24"/>
        </w:rPr>
        <w:t>a</w:t>
      </w:r>
      <w:r w:rsidR="00982B38">
        <w:rPr>
          <w:rFonts w:ascii="Times New Roman" w:hAnsi="Times New Roman" w:cs="Times New Roman"/>
          <w:sz w:val="24"/>
          <w:szCs w:val="24"/>
        </w:rPr>
        <w:t xml:space="preserve">bout </w:t>
      </w:r>
      <w:r w:rsidR="00695F88" w:rsidRPr="00C53D8B">
        <w:rPr>
          <w:rFonts w:ascii="Times New Roman" w:hAnsi="Times New Roman" w:cs="Times New Roman"/>
          <w:sz w:val="24"/>
          <w:szCs w:val="24"/>
        </w:rPr>
        <w:t xml:space="preserve">a week i.e., </w:t>
      </w:r>
      <w:r w:rsidR="001730E0" w:rsidRPr="00C53D8B">
        <w:rPr>
          <w:rFonts w:ascii="Times New Roman" w:hAnsi="Times New Roman" w:cs="Times New Roman"/>
          <w:sz w:val="24"/>
          <w:szCs w:val="24"/>
        </w:rPr>
        <w:t xml:space="preserve">from </w:t>
      </w:r>
      <w:r w:rsidR="00695F88" w:rsidRPr="00C53D8B">
        <w:rPr>
          <w:rFonts w:ascii="Times New Roman" w:hAnsi="Times New Roman" w:cs="Times New Roman"/>
          <w:sz w:val="24"/>
          <w:szCs w:val="24"/>
        </w:rPr>
        <w:t xml:space="preserve">April </w:t>
      </w:r>
      <w:r w:rsidR="00695F88" w:rsidRPr="00A2492D">
        <w:rPr>
          <w:rFonts w:ascii="Times New Roman" w:hAnsi="Times New Roman" w:cs="Times New Roman"/>
          <w:sz w:val="24"/>
          <w:szCs w:val="24"/>
        </w:rPr>
        <w:t>1</w:t>
      </w:r>
      <w:r w:rsidR="00982B38">
        <w:rPr>
          <w:rFonts w:ascii="Times New Roman" w:hAnsi="Times New Roman" w:cs="Times New Roman"/>
          <w:sz w:val="24"/>
          <w:szCs w:val="24"/>
        </w:rPr>
        <w:t>9</w:t>
      </w:r>
      <w:r w:rsidR="00695F88" w:rsidRPr="00A2492D">
        <w:rPr>
          <w:rFonts w:ascii="Times New Roman" w:hAnsi="Times New Roman" w:cs="Times New Roman"/>
          <w:sz w:val="24"/>
          <w:szCs w:val="24"/>
          <w:vertAlign w:val="superscript"/>
        </w:rPr>
        <w:t>th</w:t>
      </w:r>
      <w:r w:rsidR="00695F88" w:rsidRPr="00C53D8B">
        <w:rPr>
          <w:rFonts w:ascii="Times New Roman" w:hAnsi="Times New Roman" w:cs="Times New Roman"/>
          <w:sz w:val="24"/>
          <w:szCs w:val="24"/>
        </w:rPr>
        <w:t xml:space="preserve"> – April </w:t>
      </w:r>
      <w:r w:rsidR="00695F88" w:rsidRPr="00A2492D">
        <w:rPr>
          <w:rFonts w:ascii="Times New Roman" w:hAnsi="Times New Roman" w:cs="Times New Roman"/>
          <w:sz w:val="24"/>
          <w:szCs w:val="24"/>
        </w:rPr>
        <w:t>2</w:t>
      </w:r>
      <w:r w:rsidR="00982B38">
        <w:rPr>
          <w:rFonts w:ascii="Times New Roman" w:hAnsi="Times New Roman" w:cs="Times New Roman"/>
          <w:sz w:val="24"/>
          <w:szCs w:val="24"/>
        </w:rPr>
        <w:t>4</w:t>
      </w:r>
      <w:r w:rsidR="00982B38" w:rsidRPr="00982B38">
        <w:rPr>
          <w:rFonts w:ascii="Times New Roman" w:hAnsi="Times New Roman" w:cs="Times New Roman"/>
          <w:sz w:val="24"/>
          <w:szCs w:val="24"/>
          <w:vertAlign w:val="superscript"/>
        </w:rPr>
        <w:t>th</w:t>
      </w:r>
      <w:r w:rsidR="00691D60" w:rsidRPr="00C53D8B">
        <w:rPr>
          <w:rFonts w:ascii="Times New Roman" w:hAnsi="Times New Roman" w:cs="Times New Roman"/>
          <w:sz w:val="24"/>
          <w:szCs w:val="24"/>
        </w:rPr>
        <w:t xml:space="preserve"> for a specified geographic bound</w:t>
      </w:r>
      <w:r w:rsidR="009C7FED" w:rsidRPr="00C53D8B">
        <w:rPr>
          <w:rFonts w:ascii="Times New Roman" w:hAnsi="Times New Roman" w:cs="Times New Roman"/>
          <w:sz w:val="24"/>
          <w:szCs w:val="24"/>
        </w:rPr>
        <w:t xml:space="preserve"> and age demographic</w:t>
      </w:r>
      <w:r w:rsidR="009A1653" w:rsidRPr="00C53D8B">
        <w:rPr>
          <w:rFonts w:ascii="Times New Roman" w:hAnsi="Times New Roman" w:cs="Times New Roman"/>
          <w:sz w:val="24"/>
          <w:szCs w:val="24"/>
        </w:rPr>
        <w:t xml:space="preserve">. </w:t>
      </w:r>
      <w:r w:rsidR="00022298" w:rsidRPr="00C53D8B">
        <w:rPr>
          <w:rFonts w:ascii="Times New Roman" w:hAnsi="Times New Roman" w:cs="Times New Roman"/>
          <w:sz w:val="24"/>
          <w:szCs w:val="24"/>
        </w:rPr>
        <w:t xml:space="preserve">Various metrics were identified </w:t>
      </w:r>
      <w:r w:rsidR="00770AF0" w:rsidRPr="00C53D8B">
        <w:rPr>
          <w:rFonts w:ascii="Times New Roman" w:hAnsi="Times New Roman" w:cs="Times New Roman"/>
          <w:sz w:val="24"/>
          <w:szCs w:val="24"/>
        </w:rPr>
        <w:t xml:space="preserve">based on which </w:t>
      </w:r>
      <w:r w:rsidR="00487BD8" w:rsidRPr="00C53D8B">
        <w:rPr>
          <w:rFonts w:ascii="Times New Roman" w:hAnsi="Times New Roman" w:cs="Times New Roman"/>
          <w:sz w:val="24"/>
          <w:szCs w:val="24"/>
        </w:rPr>
        <w:t xml:space="preserve">we assessed </w:t>
      </w:r>
      <w:r w:rsidR="00A46B60" w:rsidRPr="00C53D8B">
        <w:rPr>
          <w:rFonts w:ascii="Times New Roman" w:hAnsi="Times New Roman" w:cs="Times New Roman"/>
          <w:sz w:val="24"/>
          <w:szCs w:val="24"/>
        </w:rPr>
        <w:t xml:space="preserve">the effectiveness of the ads and the consumer behavior identified. </w:t>
      </w:r>
      <w:r w:rsidR="009C7FED" w:rsidRPr="00C53D8B">
        <w:rPr>
          <w:rFonts w:ascii="Times New Roman" w:hAnsi="Times New Roman" w:cs="Times New Roman"/>
          <w:sz w:val="24"/>
          <w:szCs w:val="24"/>
        </w:rPr>
        <w:t xml:space="preserve">The focus was on identifying which ad </w:t>
      </w:r>
      <w:r w:rsidR="00715151" w:rsidRPr="00C53D8B">
        <w:rPr>
          <w:rFonts w:ascii="Times New Roman" w:hAnsi="Times New Roman" w:cs="Times New Roman"/>
          <w:sz w:val="24"/>
          <w:szCs w:val="24"/>
        </w:rPr>
        <w:t xml:space="preserve">resonates more compellingly with our </w:t>
      </w:r>
      <w:r w:rsidR="009C7FED" w:rsidRPr="00C53D8B">
        <w:rPr>
          <w:rFonts w:ascii="Times New Roman" w:hAnsi="Times New Roman" w:cs="Times New Roman"/>
          <w:sz w:val="24"/>
          <w:szCs w:val="24"/>
        </w:rPr>
        <w:t xml:space="preserve">target </w:t>
      </w:r>
      <w:r w:rsidR="00715151" w:rsidRPr="00C53D8B">
        <w:rPr>
          <w:rFonts w:ascii="Times New Roman" w:hAnsi="Times New Roman" w:cs="Times New Roman"/>
          <w:sz w:val="24"/>
          <w:szCs w:val="24"/>
        </w:rPr>
        <w:t xml:space="preserve">audience, thereby optimizing interaction and conversion rates. </w:t>
      </w:r>
    </w:p>
    <w:p w14:paraId="61C25F43" w14:textId="583847D8" w:rsidR="00F73E4B" w:rsidRPr="00C53D8B" w:rsidRDefault="005E1691" w:rsidP="00C53D8B">
      <w:pPr>
        <w:pStyle w:val="Heading2"/>
        <w:numPr>
          <w:ilvl w:val="1"/>
          <w:numId w:val="3"/>
        </w:numPr>
        <w:spacing w:line="360" w:lineRule="auto"/>
        <w:ind w:left="900" w:hanging="540"/>
        <w:jc w:val="both"/>
        <w:rPr>
          <w:rFonts w:ascii="Times New Roman" w:hAnsi="Times New Roman" w:cs="Times New Roman"/>
        </w:rPr>
      </w:pPr>
      <w:r w:rsidRPr="00C53D8B">
        <w:rPr>
          <w:rFonts w:ascii="Times New Roman" w:hAnsi="Times New Roman" w:cs="Times New Roman"/>
        </w:rPr>
        <w:t>I</w:t>
      </w:r>
      <w:r w:rsidR="0067278D" w:rsidRPr="00C53D8B">
        <w:rPr>
          <w:rFonts w:ascii="Times New Roman" w:hAnsi="Times New Roman" w:cs="Times New Roman"/>
        </w:rPr>
        <w:t>ntroduction</w:t>
      </w:r>
      <w:r w:rsidRPr="00C53D8B">
        <w:rPr>
          <w:rFonts w:ascii="Times New Roman" w:hAnsi="Times New Roman" w:cs="Times New Roman"/>
        </w:rPr>
        <w:t xml:space="preserve"> to Kefi Bakehouse</w:t>
      </w:r>
    </w:p>
    <w:p w14:paraId="7E340727" w14:textId="6820792F" w:rsidR="00DE433B" w:rsidRPr="00C53D8B" w:rsidRDefault="0067278D" w:rsidP="00C53D8B">
      <w:pPr>
        <w:spacing w:line="360" w:lineRule="auto"/>
        <w:ind w:left="900"/>
        <w:jc w:val="both"/>
        <w:rPr>
          <w:rFonts w:ascii="Times New Roman" w:hAnsi="Times New Roman" w:cs="Times New Roman"/>
          <w:sz w:val="24"/>
          <w:szCs w:val="24"/>
        </w:rPr>
      </w:pPr>
      <w:r w:rsidRPr="00C53D8B">
        <w:rPr>
          <w:rFonts w:ascii="Times New Roman" w:hAnsi="Times New Roman" w:cs="Times New Roman"/>
          <w:sz w:val="24"/>
          <w:szCs w:val="24"/>
        </w:rPr>
        <w:t>Kefi Bakehouse is a small-scale operation that specializes in making unique, high-quality cakes and desserts. Started in 2020, Kefi is a business that pays special attention to the artistry and detail of its cakes, offering personalized service and creative customizations compared to larger, more generic cakes and dessert stores.</w:t>
      </w:r>
      <w:r w:rsidR="00AB79CC" w:rsidRPr="00C53D8B">
        <w:rPr>
          <w:rFonts w:ascii="Times New Roman" w:hAnsi="Times New Roman" w:cs="Times New Roman"/>
          <w:sz w:val="24"/>
          <w:szCs w:val="24"/>
        </w:rPr>
        <w:t xml:space="preserve"> </w:t>
      </w:r>
      <w:r w:rsidR="00853650" w:rsidRPr="00C53D8B">
        <w:rPr>
          <w:rFonts w:ascii="Times New Roman" w:hAnsi="Times New Roman" w:cs="Times New Roman"/>
          <w:sz w:val="24"/>
          <w:szCs w:val="24"/>
        </w:rPr>
        <w:t xml:space="preserve">Kefi currently has a staff size of four who work on these </w:t>
      </w:r>
      <w:r w:rsidR="0028523B" w:rsidRPr="00C53D8B">
        <w:rPr>
          <w:rFonts w:ascii="Times New Roman" w:hAnsi="Times New Roman" w:cs="Times New Roman"/>
          <w:sz w:val="24"/>
          <w:szCs w:val="24"/>
        </w:rPr>
        <w:t xml:space="preserve">orders and customizations. </w:t>
      </w:r>
      <w:r w:rsidR="00285C6C">
        <w:rPr>
          <w:rFonts w:ascii="Times New Roman" w:hAnsi="Times New Roman" w:cs="Times New Roman"/>
          <w:sz w:val="24"/>
          <w:szCs w:val="24"/>
        </w:rPr>
        <w:t xml:space="preserve">Running </w:t>
      </w:r>
      <w:r w:rsidR="00285C6C">
        <w:rPr>
          <w:rFonts w:ascii="Times New Roman" w:hAnsi="Times New Roman" w:cs="Times New Roman"/>
          <w:caps/>
          <w:sz w:val="24"/>
          <w:szCs w:val="24"/>
        </w:rPr>
        <w:t>predominantly</w:t>
      </w:r>
      <w:r w:rsidR="00285C6C" w:rsidRPr="00C53D8B">
        <w:rPr>
          <w:rFonts w:ascii="Times New Roman" w:hAnsi="Times New Roman" w:cs="Times New Roman"/>
          <w:sz w:val="24"/>
          <w:szCs w:val="24"/>
        </w:rPr>
        <w:t xml:space="preserve"> via </w:t>
      </w:r>
      <w:r w:rsidR="00A53373" w:rsidRPr="00C53D8B">
        <w:rPr>
          <w:rFonts w:ascii="Times New Roman" w:hAnsi="Times New Roman" w:cs="Times New Roman"/>
          <w:sz w:val="24"/>
          <w:szCs w:val="24"/>
        </w:rPr>
        <w:t>its</w:t>
      </w:r>
      <w:r w:rsidR="00285C6C" w:rsidRPr="00C53D8B">
        <w:rPr>
          <w:rFonts w:ascii="Times New Roman" w:hAnsi="Times New Roman" w:cs="Times New Roman"/>
          <w:sz w:val="24"/>
          <w:szCs w:val="24"/>
        </w:rPr>
        <w:t xml:space="preserve"> Instagram page and word-of-mouth marketing, e</w:t>
      </w:r>
      <w:r w:rsidR="000356E1" w:rsidRPr="00C53D8B">
        <w:rPr>
          <w:rFonts w:ascii="Times New Roman" w:hAnsi="Times New Roman" w:cs="Times New Roman"/>
          <w:sz w:val="24"/>
          <w:szCs w:val="24"/>
        </w:rPr>
        <w:t xml:space="preserve">ach cake and dessert is a narrative of the customer's journey, </w:t>
      </w:r>
      <w:r w:rsidR="00BD6E29" w:rsidRPr="00C53D8B">
        <w:rPr>
          <w:rFonts w:ascii="Times New Roman" w:hAnsi="Times New Roman" w:cs="Times New Roman"/>
          <w:sz w:val="24"/>
          <w:szCs w:val="24"/>
        </w:rPr>
        <w:t xml:space="preserve">and hence the bakehouse has delivered customizations for </w:t>
      </w:r>
      <w:r w:rsidR="000356E1" w:rsidRPr="00C53D8B">
        <w:rPr>
          <w:rFonts w:ascii="Times New Roman" w:hAnsi="Times New Roman" w:cs="Times New Roman"/>
          <w:sz w:val="24"/>
          <w:szCs w:val="24"/>
        </w:rPr>
        <w:t xml:space="preserve">diverse occasions. </w:t>
      </w:r>
      <w:r w:rsidR="00D575C3" w:rsidRPr="00C53D8B">
        <w:rPr>
          <w:rFonts w:ascii="Times New Roman" w:hAnsi="Times New Roman" w:cs="Times New Roman"/>
          <w:sz w:val="24"/>
          <w:szCs w:val="24"/>
        </w:rPr>
        <w:t xml:space="preserve">These cakes and desserts can be classified under </w:t>
      </w:r>
      <w:r w:rsidR="002468F6" w:rsidRPr="00C53D8B">
        <w:rPr>
          <w:rFonts w:ascii="Times New Roman" w:hAnsi="Times New Roman" w:cs="Times New Roman"/>
          <w:sz w:val="24"/>
          <w:szCs w:val="24"/>
        </w:rPr>
        <w:t xml:space="preserve">the </w:t>
      </w:r>
      <w:r w:rsidR="00D575C3" w:rsidRPr="00C53D8B">
        <w:rPr>
          <w:rFonts w:ascii="Times New Roman" w:hAnsi="Times New Roman" w:cs="Times New Roman"/>
          <w:sz w:val="24"/>
          <w:szCs w:val="24"/>
        </w:rPr>
        <w:t xml:space="preserve">“premium” category </w:t>
      </w:r>
      <w:r w:rsidR="000356E1" w:rsidRPr="00C53D8B">
        <w:rPr>
          <w:rFonts w:ascii="Times New Roman" w:hAnsi="Times New Roman" w:cs="Times New Roman"/>
          <w:sz w:val="24"/>
          <w:szCs w:val="24"/>
        </w:rPr>
        <w:t>that begins at the competitive price of Rs</w:t>
      </w:r>
      <w:r w:rsidR="00D575C3" w:rsidRPr="00C53D8B">
        <w:rPr>
          <w:rFonts w:ascii="Times New Roman" w:hAnsi="Times New Roman" w:cs="Times New Roman"/>
          <w:sz w:val="24"/>
          <w:szCs w:val="24"/>
        </w:rPr>
        <w:t>.</w:t>
      </w:r>
      <w:r w:rsidR="009660C1" w:rsidRPr="00C53D8B">
        <w:rPr>
          <w:rFonts w:ascii="Times New Roman" w:hAnsi="Times New Roman" w:cs="Times New Roman"/>
          <w:sz w:val="24"/>
          <w:szCs w:val="24"/>
        </w:rPr>
        <w:t xml:space="preserve"> </w:t>
      </w:r>
      <w:r w:rsidR="000356E1" w:rsidRPr="00C53D8B">
        <w:rPr>
          <w:rFonts w:ascii="Times New Roman" w:hAnsi="Times New Roman" w:cs="Times New Roman"/>
          <w:sz w:val="24"/>
          <w:szCs w:val="24"/>
        </w:rPr>
        <w:t xml:space="preserve">2900, with variations reflecting the complexity and </w:t>
      </w:r>
      <w:r w:rsidR="00761D27" w:rsidRPr="00C53D8B">
        <w:rPr>
          <w:rFonts w:ascii="Times New Roman" w:hAnsi="Times New Roman" w:cs="Times New Roman"/>
          <w:sz w:val="24"/>
          <w:szCs w:val="24"/>
        </w:rPr>
        <w:t>intricate</w:t>
      </w:r>
      <w:r w:rsidR="000356E1" w:rsidRPr="00C53D8B">
        <w:rPr>
          <w:rFonts w:ascii="Times New Roman" w:hAnsi="Times New Roman" w:cs="Times New Roman"/>
          <w:sz w:val="24"/>
          <w:szCs w:val="24"/>
        </w:rPr>
        <w:t xml:space="preserve"> nature of each design</w:t>
      </w:r>
      <w:r w:rsidR="00C86059" w:rsidRPr="00C53D8B">
        <w:rPr>
          <w:rFonts w:ascii="Times New Roman" w:hAnsi="Times New Roman" w:cs="Times New Roman"/>
          <w:sz w:val="24"/>
          <w:szCs w:val="24"/>
        </w:rPr>
        <w:t>.</w:t>
      </w:r>
      <w:r w:rsidR="00DE433B" w:rsidRPr="00C53D8B">
        <w:rPr>
          <w:rFonts w:ascii="Times New Roman" w:hAnsi="Times New Roman" w:cs="Times New Roman"/>
          <w:sz w:val="24"/>
          <w:szCs w:val="24"/>
        </w:rPr>
        <w:t xml:space="preserve"> </w:t>
      </w:r>
    </w:p>
    <w:p w14:paraId="2D0363E5" w14:textId="0FEFA426" w:rsidR="00DE433B" w:rsidRPr="00C53D8B" w:rsidRDefault="00DC3508" w:rsidP="00C53D8B">
      <w:pPr>
        <w:pStyle w:val="Heading2"/>
        <w:numPr>
          <w:ilvl w:val="1"/>
          <w:numId w:val="3"/>
        </w:numPr>
        <w:spacing w:line="360" w:lineRule="auto"/>
        <w:ind w:left="900" w:hanging="540"/>
        <w:jc w:val="both"/>
        <w:rPr>
          <w:rFonts w:ascii="Times New Roman" w:hAnsi="Times New Roman" w:cs="Times New Roman"/>
        </w:rPr>
      </w:pPr>
      <w:r w:rsidRPr="00C53D8B">
        <w:rPr>
          <w:rFonts w:ascii="Times New Roman" w:hAnsi="Times New Roman" w:cs="Times New Roman"/>
        </w:rPr>
        <w:t>Advertisement inspiration</w:t>
      </w:r>
    </w:p>
    <w:p w14:paraId="0E595AF8" w14:textId="0A9F53A1" w:rsidR="00BD2FEA" w:rsidRPr="00C53D8B" w:rsidRDefault="00FE7A8F" w:rsidP="00C53D8B">
      <w:pPr>
        <w:pStyle w:val="ListParagraph"/>
        <w:spacing w:line="360" w:lineRule="auto"/>
        <w:ind w:left="900"/>
        <w:jc w:val="both"/>
        <w:rPr>
          <w:rFonts w:ascii="Times New Roman" w:hAnsi="Times New Roman" w:cs="Times New Roman"/>
          <w:sz w:val="24"/>
          <w:szCs w:val="24"/>
        </w:rPr>
      </w:pPr>
      <w:r w:rsidRPr="00C53D8B">
        <w:rPr>
          <w:rFonts w:ascii="Times New Roman" w:hAnsi="Times New Roman" w:cs="Times New Roman"/>
          <w:sz w:val="24"/>
          <w:szCs w:val="24"/>
        </w:rPr>
        <w:t xml:space="preserve">In a niche </w:t>
      </w:r>
      <w:r w:rsidR="00005AFE" w:rsidRPr="00C53D8B">
        <w:rPr>
          <w:rFonts w:ascii="Times New Roman" w:hAnsi="Times New Roman" w:cs="Times New Roman"/>
          <w:sz w:val="24"/>
          <w:szCs w:val="24"/>
        </w:rPr>
        <w:t>business like Kefi’s</w:t>
      </w:r>
      <w:r w:rsidRPr="00C53D8B">
        <w:rPr>
          <w:rFonts w:ascii="Times New Roman" w:hAnsi="Times New Roman" w:cs="Times New Roman"/>
          <w:sz w:val="24"/>
          <w:szCs w:val="24"/>
        </w:rPr>
        <w:t>, r</w:t>
      </w:r>
      <w:r w:rsidR="00BD2FEA" w:rsidRPr="00C53D8B">
        <w:rPr>
          <w:rFonts w:ascii="Times New Roman" w:hAnsi="Times New Roman" w:cs="Times New Roman"/>
          <w:sz w:val="24"/>
          <w:szCs w:val="24"/>
        </w:rPr>
        <w:t>eaching the right customer – someone who not only appreciates the finer details but is also willing to invest in them – is crucial.</w:t>
      </w:r>
      <w:r w:rsidR="00005AFE" w:rsidRPr="00C53D8B">
        <w:rPr>
          <w:rFonts w:ascii="Times New Roman" w:hAnsi="Times New Roman" w:cs="Times New Roman"/>
          <w:sz w:val="24"/>
          <w:szCs w:val="24"/>
        </w:rPr>
        <w:t xml:space="preserve"> </w:t>
      </w:r>
      <w:r w:rsidR="00BD2FEA" w:rsidRPr="00C53D8B">
        <w:rPr>
          <w:rFonts w:ascii="Times New Roman" w:hAnsi="Times New Roman" w:cs="Times New Roman"/>
          <w:sz w:val="24"/>
          <w:szCs w:val="24"/>
        </w:rPr>
        <w:t>At Kefi, the cakes often feature a muted theme – soft pastels and delicate designs that speak volumes about the sophistication and elegance of the brand. These subtle tones reflect the care, attention to detail, and custom nature of the business. When it comes to advertising such a specialized product, the ads should be a</w:t>
      </w:r>
      <w:r w:rsidR="00005AFE" w:rsidRPr="00C53D8B">
        <w:rPr>
          <w:rFonts w:ascii="Times New Roman" w:hAnsi="Times New Roman" w:cs="Times New Roman"/>
          <w:sz w:val="24"/>
          <w:szCs w:val="24"/>
        </w:rPr>
        <w:t xml:space="preserve"> </w:t>
      </w:r>
      <w:r w:rsidR="00BD2FEA" w:rsidRPr="00C53D8B">
        <w:rPr>
          <w:rFonts w:ascii="Times New Roman" w:hAnsi="Times New Roman" w:cs="Times New Roman"/>
          <w:sz w:val="24"/>
          <w:szCs w:val="24"/>
        </w:rPr>
        <w:t xml:space="preserve">mirror of what Kefi stands for. </w:t>
      </w:r>
    </w:p>
    <w:p w14:paraId="704E15AB" w14:textId="3CD81FE0" w:rsidR="009825D4" w:rsidRPr="00C53D8B" w:rsidRDefault="00BD2FEA" w:rsidP="00C53D8B">
      <w:pPr>
        <w:pStyle w:val="ListParagraph"/>
        <w:spacing w:line="360" w:lineRule="auto"/>
        <w:ind w:left="900"/>
        <w:jc w:val="both"/>
        <w:rPr>
          <w:rFonts w:ascii="Times New Roman" w:hAnsi="Times New Roman" w:cs="Times New Roman"/>
          <w:sz w:val="24"/>
          <w:szCs w:val="24"/>
        </w:rPr>
      </w:pPr>
      <w:r w:rsidRPr="00C53D8B">
        <w:rPr>
          <w:rFonts w:ascii="Times New Roman" w:hAnsi="Times New Roman" w:cs="Times New Roman"/>
          <w:sz w:val="24"/>
          <w:szCs w:val="24"/>
        </w:rPr>
        <w:t xml:space="preserve">However, when it comes to ads, bright colors are known to catch the eye </w:t>
      </w:r>
      <w:r w:rsidR="00C8778B" w:rsidRPr="00C53D8B">
        <w:rPr>
          <w:rFonts w:ascii="Times New Roman" w:hAnsi="Times New Roman" w:cs="Times New Roman"/>
          <w:sz w:val="24"/>
          <w:szCs w:val="24"/>
        </w:rPr>
        <w:t>quickly</w:t>
      </w:r>
      <w:r w:rsidR="00005AFE" w:rsidRPr="00C53D8B">
        <w:rPr>
          <w:rFonts w:ascii="Times New Roman" w:hAnsi="Times New Roman" w:cs="Times New Roman"/>
          <w:sz w:val="24"/>
          <w:szCs w:val="24"/>
        </w:rPr>
        <w:t xml:space="preserve"> </w:t>
      </w:r>
      <w:r w:rsidR="00577436" w:rsidRPr="00C53D8B">
        <w:rPr>
          <w:rFonts w:ascii="Times New Roman" w:hAnsi="Times New Roman" w:cs="Times New Roman"/>
          <w:sz w:val="24"/>
          <w:szCs w:val="24"/>
        </w:rPr>
        <w:t xml:space="preserve">and </w:t>
      </w:r>
      <w:r w:rsidRPr="00C53D8B">
        <w:rPr>
          <w:rFonts w:ascii="Times New Roman" w:hAnsi="Times New Roman" w:cs="Times New Roman"/>
          <w:sz w:val="24"/>
          <w:szCs w:val="24"/>
        </w:rPr>
        <w:t>grab attention in an instant</w:t>
      </w:r>
      <w:r w:rsidR="00577436" w:rsidRPr="00C53D8B">
        <w:rPr>
          <w:rFonts w:ascii="Times New Roman" w:hAnsi="Times New Roman" w:cs="Times New Roman"/>
          <w:sz w:val="24"/>
          <w:szCs w:val="24"/>
        </w:rPr>
        <w:t xml:space="preserve"> on social media</w:t>
      </w:r>
      <w:r w:rsidRPr="00C53D8B">
        <w:rPr>
          <w:rFonts w:ascii="Times New Roman" w:hAnsi="Times New Roman" w:cs="Times New Roman"/>
          <w:sz w:val="24"/>
          <w:szCs w:val="24"/>
        </w:rPr>
        <w:t>. But the real question is</w:t>
      </w:r>
      <w:r w:rsidR="001A6C19" w:rsidRPr="00C53D8B">
        <w:rPr>
          <w:rFonts w:ascii="Times New Roman" w:hAnsi="Times New Roman" w:cs="Times New Roman"/>
          <w:sz w:val="24"/>
          <w:szCs w:val="24"/>
        </w:rPr>
        <w:t xml:space="preserve"> if</w:t>
      </w:r>
      <w:r w:rsidRPr="00C53D8B">
        <w:rPr>
          <w:rFonts w:ascii="Times New Roman" w:hAnsi="Times New Roman" w:cs="Times New Roman"/>
          <w:sz w:val="24"/>
          <w:szCs w:val="24"/>
        </w:rPr>
        <w:t xml:space="preserve"> these vibrant colors resonate with the audience that Kefi is aiming to attract</w:t>
      </w:r>
      <w:r w:rsidR="001A6C19" w:rsidRPr="00C53D8B">
        <w:rPr>
          <w:rFonts w:ascii="Times New Roman" w:hAnsi="Times New Roman" w:cs="Times New Roman"/>
          <w:sz w:val="24"/>
          <w:szCs w:val="24"/>
        </w:rPr>
        <w:t xml:space="preserve">. </w:t>
      </w:r>
    </w:p>
    <w:p w14:paraId="041634C2" w14:textId="77777777" w:rsidR="00EF7776" w:rsidRPr="00C53D8B" w:rsidRDefault="009825D4" w:rsidP="00C53D8B">
      <w:pPr>
        <w:spacing w:line="360" w:lineRule="auto"/>
        <w:ind w:left="900"/>
        <w:jc w:val="both"/>
        <w:rPr>
          <w:rFonts w:ascii="Times New Roman" w:hAnsi="Times New Roman" w:cs="Times New Roman"/>
          <w:sz w:val="24"/>
          <w:szCs w:val="24"/>
        </w:rPr>
      </w:pPr>
      <w:r w:rsidRPr="00C53D8B">
        <w:rPr>
          <w:rFonts w:ascii="Times New Roman" w:hAnsi="Times New Roman" w:cs="Times New Roman"/>
          <w:sz w:val="24"/>
          <w:szCs w:val="24"/>
        </w:rPr>
        <w:t>We</w:t>
      </w:r>
      <w:r w:rsidR="00005AFE" w:rsidRPr="00C53D8B">
        <w:rPr>
          <w:rFonts w:ascii="Times New Roman" w:hAnsi="Times New Roman" w:cs="Times New Roman"/>
          <w:sz w:val="24"/>
          <w:szCs w:val="24"/>
        </w:rPr>
        <w:t xml:space="preserve"> </w:t>
      </w:r>
      <w:r w:rsidR="001167AD" w:rsidRPr="00C53D8B">
        <w:rPr>
          <w:rFonts w:ascii="Times New Roman" w:hAnsi="Times New Roman" w:cs="Times New Roman"/>
          <w:sz w:val="24"/>
          <w:szCs w:val="24"/>
        </w:rPr>
        <w:t xml:space="preserve">targeted to </w:t>
      </w:r>
      <w:r w:rsidRPr="00C53D8B">
        <w:rPr>
          <w:rFonts w:ascii="Times New Roman" w:hAnsi="Times New Roman" w:cs="Times New Roman"/>
          <w:sz w:val="24"/>
          <w:szCs w:val="24"/>
        </w:rPr>
        <w:t>capture the subtle elegance of Kefi's cakes in our ads</w:t>
      </w:r>
      <w:r w:rsidR="00E81139" w:rsidRPr="00C53D8B">
        <w:rPr>
          <w:rFonts w:ascii="Times New Roman" w:hAnsi="Times New Roman" w:cs="Times New Roman"/>
          <w:sz w:val="24"/>
          <w:szCs w:val="24"/>
        </w:rPr>
        <w:t xml:space="preserve"> and our </w:t>
      </w:r>
      <w:r w:rsidRPr="00C53D8B">
        <w:rPr>
          <w:rFonts w:ascii="Times New Roman" w:hAnsi="Times New Roman" w:cs="Times New Roman"/>
          <w:sz w:val="24"/>
          <w:szCs w:val="24"/>
        </w:rPr>
        <w:t xml:space="preserve">goal is to find </w:t>
      </w:r>
      <w:r w:rsidR="00A118B4" w:rsidRPr="00C53D8B">
        <w:rPr>
          <w:rFonts w:ascii="Times New Roman" w:hAnsi="Times New Roman" w:cs="Times New Roman"/>
          <w:sz w:val="24"/>
          <w:szCs w:val="24"/>
        </w:rPr>
        <w:t xml:space="preserve">out if our hypothesis about </w:t>
      </w:r>
      <w:r w:rsidR="00506C7A" w:rsidRPr="00C53D8B">
        <w:rPr>
          <w:rFonts w:ascii="Times New Roman" w:hAnsi="Times New Roman" w:cs="Times New Roman"/>
          <w:sz w:val="24"/>
          <w:szCs w:val="24"/>
        </w:rPr>
        <w:t xml:space="preserve">the </w:t>
      </w:r>
      <w:r w:rsidR="00A118B4" w:rsidRPr="00C53D8B">
        <w:rPr>
          <w:rFonts w:ascii="Times New Roman" w:hAnsi="Times New Roman" w:cs="Times New Roman"/>
          <w:sz w:val="24"/>
          <w:szCs w:val="24"/>
        </w:rPr>
        <w:t>muted color</w:t>
      </w:r>
      <w:r w:rsidR="00506C7A" w:rsidRPr="00C53D8B">
        <w:rPr>
          <w:rFonts w:ascii="Times New Roman" w:hAnsi="Times New Roman" w:cs="Times New Roman"/>
          <w:sz w:val="24"/>
          <w:szCs w:val="24"/>
        </w:rPr>
        <w:t xml:space="preserve"> theme</w:t>
      </w:r>
      <w:r w:rsidR="00A118B4" w:rsidRPr="00C53D8B">
        <w:rPr>
          <w:rFonts w:ascii="Times New Roman" w:hAnsi="Times New Roman" w:cs="Times New Roman"/>
          <w:sz w:val="24"/>
          <w:szCs w:val="24"/>
        </w:rPr>
        <w:t xml:space="preserve"> </w:t>
      </w:r>
      <w:r w:rsidR="00506C7A" w:rsidRPr="00C53D8B">
        <w:rPr>
          <w:rFonts w:ascii="Times New Roman" w:hAnsi="Times New Roman" w:cs="Times New Roman"/>
          <w:sz w:val="24"/>
          <w:szCs w:val="24"/>
        </w:rPr>
        <w:t>being preferred by the target audience is indeed valid.</w:t>
      </w:r>
      <w:r w:rsidR="00EF7776" w:rsidRPr="00C53D8B">
        <w:rPr>
          <w:rFonts w:ascii="Times New Roman" w:hAnsi="Times New Roman" w:cs="Times New Roman"/>
          <w:sz w:val="24"/>
          <w:szCs w:val="24"/>
        </w:rPr>
        <w:t xml:space="preserve"> </w:t>
      </w:r>
    </w:p>
    <w:p w14:paraId="62F2A7ED" w14:textId="760AC56D" w:rsidR="00EF7776" w:rsidRPr="00C53D8B" w:rsidRDefault="00102ADE" w:rsidP="00C53D8B">
      <w:pPr>
        <w:pStyle w:val="Heading2"/>
        <w:numPr>
          <w:ilvl w:val="1"/>
          <w:numId w:val="3"/>
        </w:numPr>
        <w:spacing w:line="360" w:lineRule="auto"/>
        <w:ind w:left="900" w:hanging="540"/>
        <w:jc w:val="both"/>
        <w:rPr>
          <w:rFonts w:ascii="Times New Roman" w:hAnsi="Times New Roman" w:cs="Times New Roman"/>
        </w:rPr>
      </w:pPr>
      <w:r w:rsidRPr="00C53D8B">
        <w:rPr>
          <w:rFonts w:ascii="Times New Roman" w:hAnsi="Times New Roman" w:cs="Times New Roman"/>
        </w:rPr>
        <w:t>Campaign Goal</w:t>
      </w:r>
    </w:p>
    <w:p w14:paraId="48D255A7" w14:textId="77777777" w:rsidR="00863C82" w:rsidRPr="00C53D8B" w:rsidRDefault="00F92C8F" w:rsidP="00C53D8B">
      <w:pPr>
        <w:spacing w:line="360" w:lineRule="auto"/>
        <w:ind w:left="900"/>
        <w:jc w:val="both"/>
        <w:rPr>
          <w:rFonts w:ascii="Times New Roman" w:hAnsi="Times New Roman" w:cs="Times New Roman"/>
          <w:sz w:val="24"/>
          <w:szCs w:val="24"/>
        </w:rPr>
      </w:pPr>
      <w:r w:rsidRPr="00C53D8B">
        <w:rPr>
          <w:rFonts w:ascii="Times New Roman" w:hAnsi="Times New Roman" w:cs="Times New Roman"/>
          <w:sz w:val="24"/>
          <w:szCs w:val="24"/>
        </w:rPr>
        <w:t xml:space="preserve">Utilizing A/B testing, </w:t>
      </w:r>
      <w:r w:rsidR="00250B9F" w:rsidRPr="00C53D8B">
        <w:rPr>
          <w:rFonts w:ascii="Times New Roman" w:hAnsi="Times New Roman" w:cs="Times New Roman"/>
          <w:sz w:val="24"/>
          <w:szCs w:val="24"/>
        </w:rPr>
        <w:t xml:space="preserve">we targeted to capture the subtle elegance of Kefi's cakes in our ads and our goal </w:t>
      </w:r>
      <w:r w:rsidR="00342B03" w:rsidRPr="00C53D8B">
        <w:rPr>
          <w:rFonts w:ascii="Times New Roman" w:hAnsi="Times New Roman" w:cs="Times New Roman"/>
          <w:sz w:val="24"/>
          <w:szCs w:val="24"/>
        </w:rPr>
        <w:t>was</w:t>
      </w:r>
      <w:r w:rsidR="00250B9F" w:rsidRPr="00C53D8B">
        <w:rPr>
          <w:rFonts w:ascii="Times New Roman" w:hAnsi="Times New Roman" w:cs="Times New Roman"/>
          <w:sz w:val="24"/>
          <w:szCs w:val="24"/>
        </w:rPr>
        <w:t xml:space="preserve"> to find out if our hypothesis about the muted color theme being preferred by the target audience </w:t>
      </w:r>
      <w:r w:rsidR="00342B03" w:rsidRPr="00C53D8B">
        <w:rPr>
          <w:rFonts w:ascii="Times New Roman" w:hAnsi="Times New Roman" w:cs="Times New Roman"/>
          <w:sz w:val="24"/>
          <w:szCs w:val="24"/>
        </w:rPr>
        <w:t>wa</w:t>
      </w:r>
      <w:r w:rsidR="00250B9F" w:rsidRPr="00C53D8B">
        <w:rPr>
          <w:rFonts w:ascii="Times New Roman" w:hAnsi="Times New Roman" w:cs="Times New Roman"/>
          <w:sz w:val="24"/>
          <w:szCs w:val="24"/>
        </w:rPr>
        <w:t>s indeed valid.</w:t>
      </w:r>
      <w:r w:rsidRPr="00C53D8B">
        <w:rPr>
          <w:rFonts w:ascii="Times New Roman" w:hAnsi="Times New Roman" w:cs="Times New Roman"/>
          <w:sz w:val="24"/>
          <w:szCs w:val="24"/>
        </w:rPr>
        <w:t xml:space="preserve"> </w:t>
      </w:r>
      <w:r w:rsidR="00565E9F" w:rsidRPr="00C53D8B">
        <w:rPr>
          <w:rFonts w:ascii="Times New Roman" w:hAnsi="Times New Roman" w:cs="Times New Roman"/>
          <w:sz w:val="24"/>
          <w:szCs w:val="24"/>
        </w:rPr>
        <w:t xml:space="preserve">Another </w:t>
      </w:r>
      <w:r w:rsidR="002143BD" w:rsidRPr="00C53D8B">
        <w:rPr>
          <w:rFonts w:ascii="Times New Roman" w:hAnsi="Times New Roman" w:cs="Times New Roman"/>
          <w:sz w:val="24"/>
          <w:szCs w:val="24"/>
        </w:rPr>
        <w:t>drive</w:t>
      </w:r>
      <w:r w:rsidR="00565E9F" w:rsidRPr="00C53D8B">
        <w:rPr>
          <w:rFonts w:ascii="Times New Roman" w:hAnsi="Times New Roman" w:cs="Times New Roman"/>
          <w:sz w:val="24"/>
          <w:szCs w:val="24"/>
        </w:rPr>
        <w:t xml:space="preserve"> </w:t>
      </w:r>
      <w:r w:rsidR="002143BD" w:rsidRPr="00C53D8B">
        <w:rPr>
          <w:rFonts w:ascii="Times New Roman" w:hAnsi="Times New Roman" w:cs="Times New Roman"/>
          <w:sz w:val="24"/>
          <w:szCs w:val="24"/>
        </w:rPr>
        <w:t>behind</w:t>
      </w:r>
      <w:r w:rsidR="00565E9F" w:rsidRPr="00C53D8B">
        <w:rPr>
          <w:rFonts w:ascii="Times New Roman" w:hAnsi="Times New Roman" w:cs="Times New Roman"/>
          <w:sz w:val="24"/>
          <w:szCs w:val="24"/>
        </w:rPr>
        <w:t xml:space="preserve"> our campaign </w:t>
      </w:r>
      <w:r w:rsidR="002143BD" w:rsidRPr="00C53D8B">
        <w:rPr>
          <w:rFonts w:ascii="Times New Roman" w:hAnsi="Times New Roman" w:cs="Times New Roman"/>
          <w:sz w:val="24"/>
          <w:szCs w:val="24"/>
        </w:rPr>
        <w:t>wa</w:t>
      </w:r>
      <w:r w:rsidR="00565E9F" w:rsidRPr="00C53D8B">
        <w:rPr>
          <w:rFonts w:ascii="Times New Roman" w:hAnsi="Times New Roman" w:cs="Times New Roman"/>
          <w:sz w:val="24"/>
          <w:szCs w:val="24"/>
        </w:rPr>
        <w:t>s to expand Kefi Bakehouse's digital influence</w:t>
      </w:r>
      <w:r w:rsidR="00D10E1E" w:rsidRPr="00C53D8B">
        <w:rPr>
          <w:rFonts w:ascii="Times New Roman" w:hAnsi="Times New Roman" w:cs="Times New Roman"/>
          <w:sz w:val="24"/>
          <w:szCs w:val="24"/>
        </w:rPr>
        <w:t xml:space="preserve">, </w:t>
      </w:r>
      <w:r w:rsidRPr="00C53D8B">
        <w:rPr>
          <w:rFonts w:ascii="Times New Roman" w:hAnsi="Times New Roman" w:cs="Times New Roman"/>
          <w:sz w:val="24"/>
          <w:szCs w:val="24"/>
        </w:rPr>
        <w:t>captivate the audience's attention</w:t>
      </w:r>
      <w:r w:rsidR="00D10E1E" w:rsidRPr="00C53D8B">
        <w:rPr>
          <w:rFonts w:ascii="Times New Roman" w:hAnsi="Times New Roman" w:cs="Times New Roman"/>
          <w:sz w:val="24"/>
          <w:szCs w:val="24"/>
        </w:rPr>
        <w:t>,</w:t>
      </w:r>
      <w:r w:rsidRPr="00C53D8B">
        <w:rPr>
          <w:rFonts w:ascii="Times New Roman" w:hAnsi="Times New Roman" w:cs="Times New Roman"/>
          <w:sz w:val="24"/>
          <w:szCs w:val="24"/>
        </w:rPr>
        <w:t xml:space="preserve"> and translate their online engagement into actionable outcomes, such as inquiries and cake orders. Through this digital endeavor, Kefi Bakehouse aims to not only increase its brand visibility but also to heighten its reputation as a creator of tailor-made desserts that cater to </w:t>
      </w:r>
      <w:r w:rsidR="00863C82" w:rsidRPr="00C53D8B">
        <w:rPr>
          <w:rFonts w:ascii="Times New Roman" w:hAnsi="Times New Roman" w:cs="Times New Roman"/>
          <w:sz w:val="24"/>
          <w:szCs w:val="24"/>
        </w:rPr>
        <w:t>specific, refined</w:t>
      </w:r>
      <w:r w:rsidRPr="00C53D8B">
        <w:rPr>
          <w:rFonts w:ascii="Times New Roman" w:hAnsi="Times New Roman" w:cs="Times New Roman"/>
          <w:sz w:val="24"/>
          <w:szCs w:val="24"/>
        </w:rPr>
        <w:t xml:space="preserve"> tastes and celebratory events​​.</w:t>
      </w:r>
    </w:p>
    <w:p w14:paraId="482CC939" w14:textId="3BD854EF" w:rsidR="00863C82" w:rsidRPr="00C53D8B" w:rsidRDefault="00863C82" w:rsidP="00C53D8B">
      <w:pPr>
        <w:pStyle w:val="Heading2"/>
        <w:numPr>
          <w:ilvl w:val="1"/>
          <w:numId w:val="3"/>
        </w:numPr>
        <w:spacing w:line="360" w:lineRule="auto"/>
        <w:ind w:left="900" w:hanging="540"/>
        <w:jc w:val="both"/>
        <w:rPr>
          <w:rFonts w:ascii="Times New Roman" w:hAnsi="Times New Roman" w:cs="Times New Roman"/>
        </w:rPr>
      </w:pPr>
      <w:r w:rsidRPr="00C53D8B">
        <w:rPr>
          <w:rFonts w:ascii="Times New Roman" w:hAnsi="Times New Roman" w:cs="Times New Roman"/>
        </w:rPr>
        <w:t xml:space="preserve">Target </w:t>
      </w:r>
      <w:r w:rsidR="006A42FC" w:rsidRPr="00C53D8B">
        <w:rPr>
          <w:rFonts w:ascii="Times New Roman" w:hAnsi="Times New Roman" w:cs="Times New Roman"/>
        </w:rPr>
        <w:t>Customer</w:t>
      </w:r>
    </w:p>
    <w:p w14:paraId="6F495E57" w14:textId="7664B286" w:rsidR="009660C1" w:rsidRPr="00C53D8B" w:rsidRDefault="00A25037" w:rsidP="00C53D8B">
      <w:pPr>
        <w:pStyle w:val="ListParagraph"/>
        <w:spacing w:line="360" w:lineRule="auto"/>
        <w:ind w:left="900"/>
        <w:jc w:val="both"/>
        <w:rPr>
          <w:rFonts w:ascii="Times New Roman" w:hAnsi="Times New Roman" w:cs="Times New Roman"/>
          <w:sz w:val="24"/>
          <w:szCs w:val="24"/>
        </w:rPr>
      </w:pPr>
      <w:r w:rsidRPr="00C53D8B">
        <w:rPr>
          <w:rFonts w:ascii="Times New Roman" w:hAnsi="Times New Roman" w:cs="Times New Roman"/>
          <w:sz w:val="24"/>
          <w:szCs w:val="24"/>
        </w:rPr>
        <w:t xml:space="preserve">Our target audience comprises </w:t>
      </w:r>
      <w:r w:rsidR="00AF60A2" w:rsidRPr="00C53D8B">
        <w:rPr>
          <w:rFonts w:ascii="Times New Roman" w:hAnsi="Times New Roman" w:cs="Times New Roman"/>
          <w:sz w:val="24"/>
          <w:szCs w:val="24"/>
        </w:rPr>
        <w:t xml:space="preserve">people </w:t>
      </w:r>
      <w:r w:rsidR="006B7F5E" w:rsidRPr="00C53D8B">
        <w:rPr>
          <w:rFonts w:ascii="Times New Roman" w:hAnsi="Times New Roman" w:cs="Times New Roman"/>
          <w:sz w:val="24"/>
          <w:szCs w:val="24"/>
        </w:rPr>
        <w:t xml:space="preserve">from in and around </w:t>
      </w:r>
      <w:r w:rsidRPr="00C53D8B">
        <w:rPr>
          <w:rFonts w:ascii="Times New Roman" w:hAnsi="Times New Roman" w:cs="Times New Roman"/>
          <w:i/>
          <w:iCs/>
          <w:sz w:val="24"/>
          <w:szCs w:val="24"/>
        </w:rPr>
        <w:t>Hyderabad</w:t>
      </w:r>
      <w:r w:rsidR="006B7F5E" w:rsidRPr="00C53D8B">
        <w:rPr>
          <w:rFonts w:ascii="Times New Roman" w:hAnsi="Times New Roman" w:cs="Times New Roman"/>
          <w:i/>
          <w:iCs/>
          <w:sz w:val="24"/>
          <w:szCs w:val="24"/>
        </w:rPr>
        <w:t xml:space="preserve"> (a city in India)</w:t>
      </w:r>
      <w:r w:rsidR="00AF60A2" w:rsidRPr="00C53D8B">
        <w:rPr>
          <w:rFonts w:ascii="Times New Roman" w:hAnsi="Times New Roman" w:cs="Times New Roman"/>
          <w:sz w:val="24"/>
          <w:szCs w:val="24"/>
        </w:rPr>
        <w:t xml:space="preserve">, belonging to the </w:t>
      </w:r>
      <w:r w:rsidRPr="00C53D8B">
        <w:rPr>
          <w:rFonts w:ascii="Times New Roman" w:hAnsi="Times New Roman" w:cs="Times New Roman"/>
          <w:sz w:val="24"/>
          <w:szCs w:val="24"/>
        </w:rPr>
        <w:t>uppe</w:t>
      </w:r>
      <w:r w:rsidR="00AF60A2" w:rsidRPr="00C53D8B">
        <w:rPr>
          <w:rFonts w:ascii="Times New Roman" w:hAnsi="Times New Roman" w:cs="Times New Roman"/>
          <w:sz w:val="24"/>
          <w:szCs w:val="24"/>
        </w:rPr>
        <w:t xml:space="preserve">r-middle to higher </w:t>
      </w:r>
      <w:r w:rsidR="00E41305" w:rsidRPr="00C53D8B">
        <w:rPr>
          <w:rFonts w:ascii="Times New Roman" w:hAnsi="Times New Roman" w:cs="Times New Roman"/>
          <w:sz w:val="24"/>
          <w:szCs w:val="24"/>
        </w:rPr>
        <w:t>economic class</w:t>
      </w:r>
      <w:r w:rsidRPr="00C53D8B">
        <w:rPr>
          <w:rFonts w:ascii="Times New Roman" w:hAnsi="Times New Roman" w:cs="Times New Roman"/>
          <w:sz w:val="24"/>
          <w:szCs w:val="24"/>
        </w:rPr>
        <w:t>, ages 25 to 40</w:t>
      </w:r>
      <w:r w:rsidR="00E41305" w:rsidRPr="00C53D8B">
        <w:rPr>
          <w:rFonts w:ascii="Times New Roman" w:hAnsi="Times New Roman" w:cs="Times New Roman"/>
          <w:sz w:val="24"/>
          <w:szCs w:val="24"/>
        </w:rPr>
        <w:t>. These are ideally those</w:t>
      </w:r>
      <w:r w:rsidRPr="00C53D8B">
        <w:rPr>
          <w:rFonts w:ascii="Times New Roman" w:hAnsi="Times New Roman" w:cs="Times New Roman"/>
          <w:sz w:val="24"/>
          <w:szCs w:val="24"/>
        </w:rPr>
        <w:t xml:space="preserve"> who appreciate and are willing to invest in </w:t>
      </w:r>
      <w:r w:rsidR="00E41305" w:rsidRPr="00C53D8B">
        <w:rPr>
          <w:rFonts w:ascii="Times New Roman" w:hAnsi="Times New Roman" w:cs="Times New Roman"/>
          <w:sz w:val="24"/>
          <w:szCs w:val="24"/>
        </w:rPr>
        <w:t>luxurious</w:t>
      </w:r>
      <w:r w:rsidRPr="00C53D8B">
        <w:rPr>
          <w:rFonts w:ascii="Times New Roman" w:hAnsi="Times New Roman" w:cs="Times New Roman"/>
          <w:sz w:val="24"/>
          <w:szCs w:val="24"/>
        </w:rPr>
        <w:t xml:space="preserve"> culinary experiences. This demographic is characterized by its disposable income</w:t>
      </w:r>
      <w:r w:rsidR="00C436C1" w:rsidRPr="00C53D8B">
        <w:rPr>
          <w:rFonts w:ascii="Times New Roman" w:hAnsi="Times New Roman" w:cs="Times New Roman"/>
          <w:sz w:val="24"/>
          <w:szCs w:val="24"/>
        </w:rPr>
        <w:t>, need for refined experiences,</w:t>
      </w:r>
      <w:r w:rsidRPr="00C53D8B">
        <w:rPr>
          <w:rFonts w:ascii="Times New Roman" w:hAnsi="Times New Roman" w:cs="Times New Roman"/>
          <w:sz w:val="24"/>
          <w:szCs w:val="24"/>
        </w:rPr>
        <w:t xml:space="preserve"> and a taste for </w:t>
      </w:r>
      <w:r w:rsidR="00C436C1" w:rsidRPr="00C53D8B">
        <w:rPr>
          <w:rFonts w:ascii="Times New Roman" w:hAnsi="Times New Roman" w:cs="Times New Roman"/>
          <w:sz w:val="24"/>
          <w:szCs w:val="24"/>
        </w:rPr>
        <w:t>exquisiteness</w:t>
      </w:r>
      <w:r w:rsidRPr="00C53D8B">
        <w:rPr>
          <w:rFonts w:ascii="Times New Roman" w:hAnsi="Times New Roman" w:cs="Times New Roman"/>
          <w:sz w:val="24"/>
          <w:szCs w:val="24"/>
        </w:rPr>
        <w:t xml:space="preserve">, aligning perfectly with Kefi Bakehouse's offering of elaborate and custom-crafted desserts. </w:t>
      </w:r>
      <w:r w:rsidR="00C436C1" w:rsidRPr="00C53D8B">
        <w:rPr>
          <w:rFonts w:ascii="Times New Roman" w:hAnsi="Times New Roman" w:cs="Times New Roman"/>
          <w:sz w:val="24"/>
          <w:szCs w:val="24"/>
        </w:rPr>
        <w:t xml:space="preserve">These customers </w:t>
      </w:r>
      <w:r w:rsidRPr="00C53D8B">
        <w:rPr>
          <w:rFonts w:ascii="Times New Roman" w:hAnsi="Times New Roman" w:cs="Times New Roman"/>
          <w:sz w:val="24"/>
          <w:szCs w:val="24"/>
        </w:rPr>
        <w:t xml:space="preserve">are not just seeking a product; they are </w:t>
      </w:r>
      <w:r w:rsidR="00C436C1" w:rsidRPr="00C53D8B">
        <w:rPr>
          <w:rFonts w:ascii="Times New Roman" w:hAnsi="Times New Roman" w:cs="Times New Roman"/>
          <w:sz w:val="24"/>
          <w:szCs w:val="24"/>
        </w:rPr>
        <w:t>looking for a</w:t>
      </w:r>
      <w:r w:rsidR="00C973DE" w:rsidRPr="00C53D8B">
        <w:rPr>
          <w:rFonts w:ascii="Times New Roman" w:hAnsi="Times New Roman" w:cs="Times New Roman"/>
          <w:sz w:val="24"/>
          <w:szCs w:val="24"/>
        </w:rPr>
        <w:t xml:space="preserve"> luxury experience </w:t>
      </w:r>
      <w:r w:rsidRPr="00C53D8B">
        <w:rPr>
          <w:rFonts w:ascii="Times New Roman" w:hAnsi="Times New Roman" w:cs="Times New Roman"/>
          <w:sz w:val="24"/>
          <w:szCs w:val="24"/>
        </w:rPr>
        <w:t xml:space="preserve">that represents their high standards and enriches their festive occasions. This campaign is specifically tailored to </w:t>
      </w:r>
      <w:r w:rsidR="00C973DE" w:rsidRPr="00C53D8B">
        <w:rPr>
          <w:rFonts w:ascii="Times New Roman" w:hAnsi="Times New Roman" w:cs="Times New Roman"/>
          <w:sz w:val="24"/>
          <w:szCs w:val="24"/>
        </w:rPr>
        <w:t xml:space="preserve">gauge which </w:t>
      </w:r>
      <w:r w:rsidR="00CE5531" w:rsidRPr="00C53D8B">
        <w:rPr>
          <w:rFonts w:ascii="Times New Roman" w:hAnsi="Times New Roman" w:cs="Times New Roman"/>
          <w:sz w:val="24"/>
          <w:szCs w:val="24"/>
        </w:rPr>
        <w:t xml:space="preserve">theme these customers resonate with so that Kefi can base its further </w:t>
      </w:r>
      <w:r w:rsidR="00A52824" w:rsidRPr="00C53D8B">
        <w:rPr>
          <w:rFonts w:ascii="Times New Roman" w:hAnsi="Times New Roman" w:cs="Times New Roman"/>
          <w:sz w:val="24"/>
          <w:szCs w:val="24"/>
        </w:rPr>
        <w:t xml:space="preserve">advertisements on </w:t>
      </w:r>
      <w:r w:rsidR="00F935C4" w:rsidRPr="00C53D8B">
        <w:rPr>
          <w:rFonts w:ascii="Times New Roman" w:hAnsi="Times New Roman" w:cs="Times New Roman"/>
          <w:sz w:val="24"/>
          <w:szCs w:val="24"/>
        </w:rPr>
        <w:t xml:space="preserve">the findings </w:t>
      </w:r>
      <w:r w:rsidR="00DA62B8" w:rsidRPr="00C53D8B">
        <w:rPr>
          <w:rFonts w:ascii="Times New Roman" w:hAnsi="Times New Roman" w:cs="Times New Roman"/>
          <w:sz w:val="24"/>
          <w:szCs w:val="24"/>
        </w:rPr>
        <w:t>and benefit by reaching, conversing</w:t>
      </w:r>
      <w:r w:rsidR="00E936FB" w:rsidRPr="00C53D8B">
        <w:rPr>
          <w:rFonts w:ascii="Times New Roman" w:hAnsi="Times New Roman" w:cs="Times New Roman"/>
          <w:sz w:val="24"/>
          <w:szCs w:val="24"/>
        </w:rPr>
        <w:t xml:space="preserve"> with</w:t>
      </w:r>
      <w:r w:rsidR="00DB2974" w:rsidRPr="00C53D8B">
        <w:rPr>
          <w:rFonts w:ascii="Times New Roman" w:hAnsi="Times New Roman" w:cs="Times New Roman"/>
          <w:sz w:val="24"/>
          <w:szCs w:val="24"/>
        </w:rPr>
        <w:t>,</w:t>
      </w:r>
      <w:r w:rsidR="00DA62B8" w:rsidRPr="00C53D8B">
        <w:rPr>
          <w:rFonts w:ascii="Times New Roman" w:hAnsi="Times New Roman" w:cs="Times New Roman"/>
          <w:sz w:val="24"/>
          <w:szCs w:val="24"/>
        </w:rPr>
        <w:t xml:space="preserve"> and converting the right audience</w:t>
      </w:r>
      <w:r w:rsidRPr="00C53D8B">
        <w:rPr>
          <w:rFonts w:ascii="Times New Roman" w:hAnsi="Times New Roman" w:cs="Times New Roman"/>
          <w:sz w:val="24"/>
          <w:szCs w:val="24"/>
        </w:rPr>
        <w:t>.</w:t>
      </w:r>
    </w:p>
    <w:p w14:paraId="156B501C" w14:textId="77777777" w:rsidR="00FC2607" w:rsidRPr="00C53D8B" w:rsidRDefault="00FC2607" w:rsidP="00C53D8B">
      <w:pPr>
        <w:pStyle w:val="ListParagraph"/>
        <w:spacing w:line="360" w:lineRule="auto"/>
        <w:ind w:left="900"/>
        <w:jc w:val="both"/>
        <w:rPr>
          <w:rFonts w:ascii="Times New Roman" w:hAnsi="Times New Roman" w:cs="Times New Roman"/>
          <w:sz w:val="24"/>
          <w:szCs w:val="24"/>
        </w:rPr>
      </w:pPr>
    </w:p>
    <w:p w14:paraId="4BE8B49A" w14:textId="23965014" w:rsidR="00FC2607" w:rsidRPr="00C53D8B" w:rsidRDefault="00FC2607" w:rsidP="00C53D8B">
      <w:pPr>
        <w:pStyle w:val="Heading2"/>
        <w:numPr>
          <w:ilvl w:val="1"/>
          <w:numId w:val="3"/>
        </w:numPr>
        <w:spacing w:line="360" w:lineRule="auto"/>
        <w:ind w:left="900" w:hanging="540"/>
        <w:jc w:val="both"/>
        <w:rPr>
          <w:rFonts w:ascii="Times New Roman" w:hAnsi="Times New Roman" w:cs="Times New Roman"/>
        </w:rPr>
      </w:pPr>
      <w:r w:rsidRPr="00C53D8B">
        <w:rPr>
          <w:rFonts w:ascii="Times New Roman" w:hAnsi="Times New Roman" w:cs="Times New Roman"/>
        </w:rPr>
        <w:t>Campaign Timeline</w:t>
      </w:r>
    </w:p>
    <w:tbl>
      <w:tblPr>
        <w:tblW w:w="9445" w:type="dxa"/>
        <w:tblInd w:w="415" w:type="dxa"/>
        <w:tblLook w:val="04A0" w:firstRow="1" w:lastRow="0" w:firstColumn="1" w:lastColumn="0" w:noHBand="0" w:noVBand="1"/>
      </w:tblPr>
      <w:tblGrid>
        <w:gridCol w:w="2245"/>
        <w:gridCol w:w="7200"/>
      </w:tblGrid>
      <w:tr w:rsidR="00FC2607" w:rsidRPr="00FC2607" w14:paraId="499DC8EC" w14:textId="77777777" w:rsidTr="00574BBC">
        <w:trPr>
          <w:trHeight w:val="290"/>
        </w:trPr>
        <w:tc>
          <w:tcPr>
            <w:tcW w:w="22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848E7F" w14:textId="1E8A941A" w:rsidR="00FC2607" w:rsidRPr="00FC2607" w:rsidRDefault="00FC2607" w:rsidP="00C53D8B">
            <w:pPr>
              <w:spacing w:after="0" w:line="360" w:lineRule="auto"/>
              <w:jc w:val="both"/>
              <w:rPr>
                <w:rFonts w:ascii="Times New Roman" w:hAnsi="Times New Roman" w:cs="Times New Roman"/>
                <w:sz w:val="24"/>
                <w:szCs w:val="24"/>
              </w:rPr>
            </w:pPr>
            <w:r w:rsidRPr="00FC2607">
              <w:rPr>
                <w:rFonts w:ascii="Times New Roman" w:hAnsi="Times New Roman" w:cs="Times New Roman"/>
                <w:sz w:val="24"/>
                <w:szCs w:val="24"/>
              </w:rPr>
              <w:t>April 1</w:t>
            </w:r>
            <w:r w:rsidR="00C747DC">
              <w:rPr>
                <w:rFonts w:ascii="Times New Roman" w:hAnsi="Times New Roman" w:cs="Times New Roman"/>
                <w:sz w:val="24"/>
                <w:szCs w:val="24"/>
              </w:rPr>
              <w:t>4</w:t>
            </w:r>
            <w:r w:rsidRPr="00FC2607">
              <w:rPr>
                <w:rFonts w:ascii="Times New Roman" w:hAnsi="Times New Roman" w:cs="Times New Roman"/>
                <w:sz w:val="24"/>
                <w:szCs w:val="24"/>
              </w:rPr>
              <w:t>th-1</w:t>
            </w:r>
            <w:r w:rsidR="00C747DC">
              <w:rPr>
                <w:rFonts w:ascii="Times New Roman" w:hAnsi="Times New Roman" w:cs="Times New Roman"/>
                <w:sz w:val="24"/>
                <w:szCs w:val="24"/>
              </w:rPr>
              <w:t>5</w:t>
            </w:r>
            <w:r w:rsidRPr="00FC2607">
              <w:rPr>
                <w:rFonts w:ascii="Times New Roman" w:hAnsi="Times New Roman" w:cs="Times New Roman"/>
                <w:sz w:val="24"/>
                <w:szCs w:val="24"/>
              </w:rPr>
              <w:t>th</w:t>
            </w:r>
          </w:p>
        </w:tc>
        <w:tc>
          <w:tcPr>
            <w:tcW w:w="7200" w:type="dxa"/>
            <w:tcBorders>
              <w:top w:val="single" w:sz="4" w:space="0" w:color="auto"/>
              <w:left w:val="nil"/>
              <w:bottom w:val="single" w:sz="4" w:space="0" w:color="auto"/>
              <w:right w:val="single" w:sz="4" w:space="0" w:color="auto"/>
            </w:tcBorders>
            <w:shd w:val="clear" w:color="auto" w:fill="auto"/>
            <w:noWrap/>
            <w:vAlign w:val="bottom"/>
            <w:hideMark/>
          </w:tcPr>
          <w:p w14:paraId="425B74D4" w14:textId="77777777" w:rsidR="00FC2607" w:rsidRPr="00FC2607" w:rsidRDefault="00FC2607" w:rsidP="00C53D8B">
            <w:pPr>
              <w:spacing w:after="0" w:line="360" w:lineRule="auto"/>
              <w:jc w:val="both"/>
              <w:rPr>
                <w:rFonts w:ascii="Times New Roman" w:hAnsi="Times New Roman" w:cs="Times New Roman"/>
                <w:sz w:val="24"/>
                <w:szCs w:val="24"/>
              </w:rPr>
            </w:pPr>
            <w:r w:rsidRPr="00FC2607">
              <w:rPr>
                <w:rFonts w:ascii="Times New Roman" w:hAnsi="Times New Roman" w:cs="Times New Roman"/>
                <w:sz w:val="24"/>
                <w:szCs w:val="24"/>
              </w:rPr>
              <w:t>Designed the two ad variations (vibrant and muted color themes)</w:t>
            </w:r>
          </w:p>
        </w:tc>
      </w:tr>
      <w:tr w:rsidR="00FC2607" w:rsidRPr="00FC2607" w14:paraId="7023824D" w14:textId="77777777" w:rsidTr="00574BBC">
        <w:trPr>
          <w:trHeight w:val="290"/>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4531F2C1" w14:textId="2B50CCA3" w:rsidR="00FC2607" w:rsidRPr="00FC2607" w:rsidRDefault="00FC2607" w:rsidP="00C53D8B">
            <w:pPr>
              <w:spacing w:after="0" w:line="360" w:lineRule="auto"/>
              <w:jc w:val="both"/>
              <w:rPr>
                <w:rFonts w:ascii="Times New Roman" w:hAnsi="Times New Roman" w:cs="Times New Roman"/>
                <w:sz w:val="24"/>
                <w:szCs w:val="24"/>
              </w:rPr>
            </w:pPr>
            <w:r w:rsidRPr="00FC2607">
              <w:rPr>
                <w:rFonts w:ascii="Times New Roman" w:hAnsi="Times New Roman" w:cs="Times New Roman"/>
                <w:sz w:val="24"/>
                <w:szCs w:val="24"/>
              </w:rPr>
              <w:t>April 1</w:t>
            </w:r>
            <w:r w:rsidR="00C747DC">
              <w:rPr>
                <w:rFonts w:ascii="Times New Roman" w:hAnsi="Times New Roman" w:cs="Times New Roman"/>
                <w:sz w:val="24"/>
                <w:szCs w:val="24"/>
              </w:rPr>
              <w:t>6</w:t>
            </w:r>
            <w:r w:rsidRPr="00FC2607">
              <w:rPr>
                <w:rFonts w:ascii="Times New Roman" w:hAnsi="Times New Roman" w:cs="Times New Roman"/>
                <w:sz w:val="24"/>
                <w:szCs w:val="24"/>
              </w:rPr>
              <w:t>th-1</w:t>
            </w:r>
            <w:r w:rsidR="00C747DC">
              <w:rPr>
                <w:rFonts w:ascii="Times New Roman" w:hAnsi="Times New Roman" w:cs="Times New Roman"/>
                <w:sz w:val="24"/>
                <w:szCs w:val="24"/>
              </w:rPr>
              <w:t>7</w:t>
            </w:r>
            <w:r w:rsidRPr="00FC2607">
              <w:rPr>
                <w:rFonts w:ascii="Times New Roman" w:hAnsi="Times New Roman" w:cs="Times New Roman"/>
                <w:sz w:val="24"/>
                <w:szCs w:val="24"/>
              </w:rPr>
              <w:t>th</w:t>
            </w:r>
          </w:p>
        </w:tc>
        <w:tc>
          <w:tcPr>
            <w:tcW w:w="7200" w:type="dxa"/>
            <w:tcBorders>
              <w:top w:val="nil"/>
              <w:left w:val="nil"/>
              <w:bottom w:val="single" w:sz="4" w:space="0" w:color="auto"/>
              <w:right w:val="single" w:sz="4" w:space="0" w:color="auto"/>
            </w:tcBorders>
            <w:shd w:val="clear" w:color="auto" w:fill="auto"/>
            <w:noWrap/>
            <w:vAlign w:val="bottom"/>
            <w:hideMark/>
          </w:tcPr>
          <w:p w14:paraId="283ABAF8" w14:textId="77777777" w:rsidR="00FC2607" w:rsidRPr="00FC2607" w:rsidRDefault="00FC2607" w:rsidP="00C53D8B">
            <w:pPr>
              <w:spacing w:after="0" w:line="360" w:lineRule="auto"/>
              <w:jc w:val="both"/>
              <w:rPr>
                <w:rFonts w:ascii="Times New Roman" w:hAnsi="Times New Roman" w:cs="Times New Roman"/>
                <w:sz w:val="24"/>
                <w:szCs w:val="24"/>
              </w:rPr>
            </w:pPr>
            <w:r w:rsidRPr="00FC2607">
              <w:rPr>
                <w:rFonts w:ascii="Times New Roman" w:hAnsi="Times New Roman" w:cs="Times New Roman"/>
                <w:sz w:val="24"/>
                <w:szCs w:val="24"/>
              </w:rPr>
              <w:t>Reviewed and received approval from Kefi Bakehouse and uploaded to the Ad Manager</w:t>
            </w:r>
          </w:p>
        </w:tc>
      </w:tr>
      <w:tr w:rsidR="00FC2607" w:rsidRPr="00FC2607" w14:paraId="3BE4CC25" w14:textId="77777777" w:rsidTr="00574BBC">
        <w:trPr>
          <w:trHeight w:val="290"/>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1D4AA562" w14:textId="589276E9" w:rsidR="00FC2607" w:rsidRPr="00FC2607" w:rsidRDefault="00FC2607" w:rsidP="00C53D8B">
            <w:pPr>
              <w:spacing w:after="0" w:line="360" w:lineRule="auto"/>
              <w:jc w:val="both"/>
              <w:rPr>
                <w:rFonts w:ascii="Times New Roman" w:hAnsi="Times New Roman" w:cs="Times New Roman"/>
                <w:sz w:val="24"/>
                <w:szCs w:val="24"/>
              </w:rPr>
            </w:pPr>
            <w:r w:rsidRPr="00FC2607">
              <w:rPr>
                <w:rFonts w:ascii="Times New Roman" w:hAnsi="Times New Roman" w:cs="Times New Roman"/>
                <w:sz w:val="24"/>
                <w:szCs w:val="24"/>
              </w:rPr>
              <w:t>April 1</w:t>
            </w:r>
            <w:r w:rsidR="00C747DC">
              <w:rPr>
                <w:rFonts w:ascii="Times New Roman" w:hAnsi="Times New Roman" w:cs="Times New Roman"/>
                <w:sz w:val="24"/>
                <w:szCs w:val="24"/>
              </w:rPr>
              <w:t>8</w:t>
            </w:r>
            <w:r w:rsidRPr="00FC2607">
              <w:rPr>
                <w:rFonts w:ascii="Times New Roman" w:hAnsi="Times New Roman" w:cs="Times New Roman"/>
                <w:sz w:val="24"/>
                <w:szCs w:val="24"/>
              </w:rPr>
              <w:t>th</w:t>
            </w:r>
          </w:p>
        </w:tc>
        <w:tc>
          <w:tcPr>
            <w:tcW w:w="7200" w:type="dxa"/>
            <w:tcBorders>
              <w:top w:val="nil"/>
              <w:left w:val="nil"/>
              <w:bottom w:val="single" w:sz="4" w:space="0" w:color="auto"/>
              <w:right w:val="single" w:sz="4" w:space="0" w:color="auto"/>
            </w:tcBorders>
            <w:shd w:val="clear" w:color="auto" w:fill="auto"/>
            <w:noWrap/>
            <w:vAlign w:val="bottom"/>
            <w:hideMark/>
          </w:tcPr>
          <w:p w14:paraId="53B7592C" w14:textId="77777777" w:rsidR="00FC2607" w:rsidRPr="00FC2607" w:rsidRDefault="00FC2607" w:rsidP="00C53D8B">
            <w:pPr>
              <w:spacing w:after="0" w:line="360" w:lineRule="auto"/>
              <w:jc w:val="both"/>
              <w:rPr>
                <w:rFonts w:ascii="Times New Roman" w:hAnsi="Times New Roman" w:cs="Times New Roman"/>
                <w:sz w:val="24"/>
                <w:szCs w:val="24"/>
              </w:rPr>
            </w:pPr>
            <w:r w:rsidRPr="00FC2607">
              <w:rPr>
                <w:rFonts w:ascii="Times New Roman" w:hAnsi="Times New Roman" w:cs="Times New Roman"/>
                <w:sz w:val="24"/>
                <w:szCs w:val="24"/>
              </w:rPr>
              <w:t>Launched both ads on Instagram using the Ad Manager</w:t>
            </w:r>
          </w:p>
        </w:tc>
      </w:tr>
      <w:tr w:rsidR="00FC2607" w:rsidRPr="00FC2607" w14:paraId="6B0D341E" w14:textId="77777777" w:rsidTr="00574BBC">
        <w:trPr>
          <w:trHeight w:val="290"/>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53787524" w14:textId="7E0E01D5" w:rsidR="00FC2607" w:rsidRPr="00FC2607" w:rsidRDefault="00FC2607" w:rsidP="00C53D8B">
            <w:pPr>
              <w:spacing w:after="0" w:line="360" w:lineRule="auto"/>
              <w:jc w:val="both"/>
              <w:rPr>
                <w:rFonts w:ascii="Times New Roman" w:hAnsi="Times New Roman" w:cs="Times New Roman"/>
                <w:sz w:val="24"/>
                <w:szCs w:val="24"/>
              </w:rPr>
            </w:pPr>
            <w:r w:rsidRPr="00FC2607">
              <w:rPr>
                <w:rFonts w:ascii="Times New Roman" w:hAnsi="Times New Roman" w:cs="Times New Roman"/>
                <w:sz w:val="24"/>
                <w:szCs w:val="24"/>
              </w:rPr>
              <w:t>April 1</w:t>
            </w:r>
            <w:r w:rsidR="005A492D">
              <w:rPr>
                <w:rFonts w:ascii="Times New Roman" w:hAnsi="Times New Roman" w:cs="Times New Roman"/>
                <w:sz w:val="24"/>
                <w:szCs w:val="24"/>
              </w:rPr>
              <w:t>8</w:t>
            </w:r>
            <w:r w:rsidRPr="00FC2607">
              <w:rPr>
                <w:rFonts w:ascii="Times New Roman" w:hAnsi="Times New Roman" w:cs="Times New Roman"/>
                <w:sz w:val="24"/>
                <w:szCs w:val="24"/>
              </w:rPr>
              <w:t>th - 23rd</w:t>
            </w:r>
          </w:p>
        </w:tc>
        <w:tc>
          <w:tcPr>
            <w:tcW w:w="7200" w:type="dxa"/>
            <w:tcBorders>
              <w:top w:val="nil"/>
              <w:left w:val="nil"/>
              <w:bottom w:val="single" w:sz="4" w:space="0" w:color="auto"/>
              <w:right w:val="single" w:sz="4" w:space="0" w:color="auto"/>
            </w:tcBorders>
            <w:shd w:val="clear" w:color="auto" w:fill="auto"/>
            <w:noWrap/>
            <w:vAlign w:val="bottom"/>
            <w:hideMark/>
          </w:tcPr>
          <w:p w14:paraId="4F32CDC7" w14:textId="77777777" w:rsidR="00FC2607" w:rsidRPr="00FC2607" w:rsidRDefault="00FC2607" w:rsidP="00C53D8B">
            <w:pPr>
              <w:spacing w:after="0" w:line="360" w:lineRule="auto"/>
              <w:jc w:val="both"/>
              <w:rPr>
                <w:rFonts w:ascii="Times New Roman" w:hAnsi="Times New Roman" w:cs="Times New Roman"/>
                <w:sz w:val="24"/>
                <w:szCs w:val="24"/>
              </w:rPr>
            </w:pPr>
            <w:r w:rsidRPr="00FC2607">
              <w:rPr>
                <w:rFonts w:ascii="Times New Roman" w:hAnsi="Times New Roman" w:cs="Times New Roman"/>
                <w:sz w:val="24"/>
                <w:szCs w:val="24"/>
              </w:rPr>
              <w:t>Closely monitored both the ad variations</w:t>
            </w:r>
          </w:p>
        </w:tc>
      </w:tr>
      <w:tr w:rsidR="00FC2607" w:rsidRPr="00FC2607" w14:paraId="791BEDA1" w14:textId="77777777" w:rsidTr="00574BBC">
        <w:trPr>
          <w:trHeight w:val="290"/>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74954128" w14:textId="77777777" w:rsidR="00FC2607" w:rsidRPr="00FC2607" w:rsidRDefault="00FC2607" w:rsidP="00C53D8B">
            <w:pPr>
              <w:spacing w:after="0" w:line="360" w:lineRule="auto"/>
              <w:jc w:val="both"/>
              <w:rPr>
                <w:rFonts w:ascii="Times New Roman" w:hAnsi="Times New Roman" w:cs="Times New Roman"/>
                <w:sz w:val="24"/>
                <w:szCs w:val="24"/>
              </w:rPr>
            </w:pPr>
            <w:r w:rsidRPr="00FC2607">
              <w:rPr>
                <w:rFonts w:ascii="Times New Roman" w:hAnsi="Times New Roman" w:cs="Times New Roman"/>
                <w:sz w:val="24"/>
                <w:szCs w:val="24"/>
              </w:rPr>
              <w:t>April 23rd</w:t>
            </w:r>
          </w:p>
        </w:tc>
        <w:tc>
          <w:tcPr>
            <w:tcW w:w="7200" w:type="dxa"/>
            <w:tcBorders>
              <w:top w:val="nil"/>
              <w:left w:val="nil"/>
              <w:bottom w:val="single" w:sz="4" w:space="0" w:color="auto"/>
              <w:right w:val="single" w:sz="4" w:space="0" w:color="auto"/>
            </w:tcBorders>
            <w:shd w:val="clear" w:color="auto" w:fill="auto"/>
            <w:noWrap/>
            <w:vAlign w:val="bottom"/>
            <w:hideMark/>
          </w:tcPr>
          <w:p w14:paraId="1CF188DB" w14:textId="38712B24" w:rsidR="00FC2607" w:rsidRPr="00FC2607" w:rsidRDefault="00FC2607" w:rsidP="00C53D8B">
            <w:pPr>
              <w:spacing w:after="0" w:line="360" w:lineRule="auto"/>
              <w:jc w:val="both"/>
              <w:rPr>
                <w:rFonts w:ascii="Times New Roman" w:hAnsi="Times New Roman" w:cs="Times New Roman"/>
                <w:sz w:val="24"/>
                <w:szCs w:val="24"/>
              </w:rPr>
            </w:pPr>
            <w:r w:rsidRPr="00FC2607">
              <w:rPr>
                <w:rFonts w:ascii="Times New Roman" w:hAnsi="Times New Roman" w:cs="Times New Roman"/>
                <w:sz w:val="24"/>
                <w:szCs w:val="24"/>
              </w:rPr>
              <w:t xml:space="preserve">Analyzed the </w:t>
            </w:r>
            <w:r w:rsidR="0026724F">
              <w:rPr>
                <w:rFonts w:ascii="Times New Roman" w:hAnsi="Times New Roman" w:cs="Times New Roman"/>
                <w:sz w:val="24"/>
                <w:szCs w:val="24"/>
              </w:rPr>
              <w:t>ads</w:t>
            </w:r>
            <w:r w:rsidRPr="00FC2607">
              <w:rPr>
                <w:rFonts w:ascii="Times New Roman" w:hAnsi="Times New Roman" w:cs="Times New Roman"/>
                <w:sz w:val="24"/>
                <w:szCs w:val="24"/>
              </w:rPr>
              <w:t xml:space="preserve"> on key metrics and compared the performance</w:t>
            </w:r>
          </w:p>
        </w:tc>
      </w:tr>
    </w:tbl>
    <w:p w14:paraId="38A8B276" w14:textId="77777777" w:rsidR="00013F28" w:rsidRPr="00C53D8B" w:rsidRDefault="00013F28" w:rsidP="00C53D8B">
      <w:pPr>
        <w:spacing w:line="360" w:lineRule="auto"/>
        <w:jc w:val="both"/>
        <w:rPr>
          <w:rFonts w:ascii="Times New Roman" w:hAnsi="Times New Roman" w:cs="Times New Roman"/>
        </w:rPr>
      </w:pPr>
    </w:p>
    <w:p w14:paraId="3AD33AE0" w14:textId="49F5799B" w:rsidR="00013F28" w:rsidRPr="00C53D8B" w:rsidRDefault="00C41A39" w:rsidP="00C53D8B">
      <w:pPr>
        <w:pStyle w:val="Heading2"/>
        <w:numPr>
          <w:ilvl w:val="1"/>
          <w:numId w:val="3"/>
        </w:numPr>
        <w:spacing w:line="360" w:lineRule="auto"/>
        <w:ind w:left="900" w:hanging="540"/>
        <w:jc w:val="both"/>
        <w:rPr>
          <w:rFonts w:ascii="Times New Roman" w:hAnsi="Times New Roman" w:cs="Times New Roman"/>
        </w:rPr>
      </w:pPr>
      <w:r w:rsidRPr="00C53D8B">
        <w:rPr>
          <w:rFonts w:ascii="Times New Roman" w:hAnsi="Times New Roman" w:cs="Times New Roman"/>
        </w:rPr>
        <w:t>Methodology</w:t>
      </w:r>
    </w:p>
    <w:p w14:paraId="3184413A" w14:textId="77777777" w:rsidR="009817B1" w:rsidRDefault="000570BC" w:rsidP="00C53D8B">
      <w:pPr>
        <w:spacing w:line="360" w:lineRule="auto"/>
        <w:ind w:left="360"/>
        <w:jc w:val="both"/>
        <w:rPr>
          <w:rFonts w:ascii="Times New Roman" w:hAnsi="Times New Roman" w:cs="Times New Roman"/>
          <w:sz w:val="24"/>
          <w:szCs w:val="24"/>
        </w:rPr>
      </w:pPr>
      <w:r w:rsidRPr="00C53D8B">
        <w:rPr>
          <w:rFonts w:ascii="Times New Roman" w:hAnsi="Times New Roman" w:cs="Times New Roman"/>
          <w:sz w:val="24"/>
          <w:szCs w:val="24"/>
        </w:rPr>
        <w:t xml:space="preserve">To effectively evaluate the performance of the two ad variations and gather insightful data, a structured methodology was implemented </w:t>
      </w:r>
      <w:r w:rsidR="00433404" w:rsidRPr="00C53D8B">
        <w:rPr>
          <w:rFonts w:ascii="Times New Roman" w:hAnsi="Times New Roman" w:cs="Times New Roman"/>
          <w:sz w:val="24"/>
          <w:szCs w:val="24"/>
        </w:rPr>
        <w:t>using the</w:t>
      </w:r>
      <w:r w:rsidRPr="00C53D8B">
        <w:rPr>
          <w:rFonts w:ascii="Times New Roman" w:hAnsi="Times New Roman" w:cs="Times New Roman"/>
          <w:sz w:val="24"/>
          <w:szCs w:val="24"/>
        </w:rPr>
        <w:t xml:space="preserve"> A/B testing </w:t>
      </w:r>
      <w:r w:rsidR="00433404" w:rsidRPr="00C53D8B">
        <w:rPr>
          <w:rFonts w:ascii="Times New Roman" w:hAnsi="Times New Roman" w:cs="Times New Roman"/>
          <w:sz w:val="24"/>
          <w:szCs w:val="24"/>
        </w:rPr>
        <w:t>method</w:t>
      </w:r>
      <w:r w:rsidRPr="00C53D8B">
        <w:rPr>
          <w:rFonts w:ascii="Times New Roman" w:hAnsi="Times New Roman" w:cs="Times New Roman"/>
          <w:sz w:val="24"/>
          <w:szCs w:val="24"/>
        </w:rPr>
        <w:t>.</w:t>
      </w:r>
      <w:r w:rsidR="00F00BBC" w:rsidRPr="00C53D8B">
        <w:rPr>
          <w:rFonts w:ascii="Times New Roman" w:hAnsi="Times New Roman" w:cs="Times New Roman"/>
          <w:sz w:val="24"/>
          <w:szCs w:val="24"/>
        </w:rPr>
        <w:t xml:space="preserve"> Two distinct ad creatives were developed, each featuring a unique visual theme – one with a vibrant color palette and the other with a muted, pastel color scheme. These ads were carefully crafted to align with Kefi Bakehouse's brand identity and to test the hypothesis of which color theme resonates better with the target audience.</w:t>
      </w:r>
      <w:r w:rsidR="00496592" w:rsidRPr="00C53D8B">
        <w:rPr>
          <w:rFonts w:ascii="Times New Roman" w:hAnsi="Times New Roman" w:cs="Times New Roman"/>
          <w:sz w:val="24"/>
          <w:szCs w:val="24"/>
        </w:rPr>
        <w:t xml:space="preserve"> The ads were deployed on Instagram using the platform's Ad Manager, ensuring equal </w:t>
      </w:r>
      <w:proofErr w:type="gramStart"/>
      <w:r w:rsidR="00496592" w:rsidRPr="00C53D8B">
        <w:rPr>
          <w:rFonts w:ascii="Times New Roman" w:hAnsi="Times New Roman" w:cs="Times New Roman"/>
          <w:sz w:val="24"/>
          <w:szCs w:val="24"/>
        </w:rPr>
        <w:t>distribution</w:t>
      </w:r>
      <w:proofErr w:type="gramEnd"/>
      <w:r w:rsidR="00496592" w:rsidRPr="00C53D8B">
        <w:rPr>
          <w:rFonts w:ascii="Times New Roman" w:hAnsi="Times New Roman" w:cs="Times New Roman"/>
          <w:sz w:val="24"/>
          <w:szCs w:val="24"/>
        </w:rPr>
        <w:t xml:space="preserve"> and targeting parameters for both variations.</w:t>
      </w:r>
    </w:p>
    <w:p w14:paraId="7ADE4688" w14:textId="5C6167B9" w:rsidR="00AA5A3E" w:rsidRPr="00A71A90" w:rsidRDefault="00AA5A3E" w:rsidP="00AA5A3E">
      <w:pPr>
        <w:spacing w:line="360" w:lineRule="auto"/>
        <w:ind w:left="360"/>
        <w:jc w:val="both"/>
        <w:rPr>
          <w:rFonts w:ascii="Times New Roman" w:hAnsi="Times New Roman" w:cs="Times New Roman"/>
          <w:sz w:val="24"/>
          <w:szCs w:val="24"/>
        </w:rPr>
      </w:pPr>
      <w:r w:rsidRPr="002B6DE3">
        <w:rPr>
          <w:rFonts w:ascii="Times New Roman" w:hAnsi="Times New Roman" w:cs="Times New Roman"/>
          <w:sz w:val="24"/>
          <w:szCs w:val="24"/>
        </w:rPr>
        <w:t xml:space="preserve">Both ads utilize color to communicate different aspects of the brand and to connect with different consumer emotions. </w:t>
      </w:r>
      <w:r w:rsidR="005D6889" w:rsidRPr="002B6DE3">
        <w:rPr>
          <w:rFonts w:ascii="Times New Roman" w:hAnsi="Times New Roman" w:cs="Times New Roman"/>
          <w:sz w:val="24"/>
          <w:szCs w:val="24"/>
        </w:rPr>
        <w:t xml:space="preserve">Ad </w:t>
      </w:r>
      <w:r w:rsidR="005D6889">
        <w:rPr>
          <w:rFonts w:ascii="Times New Roman" w:hAnsi="Times New Roman" w:cs="Times New Roman"/>
          <w:sz w:val="24"/>
          <w:szCs w:val="24"/>
        </w:rPr>
        <w:t>A</w:t>
      </w:r>
      <w:r w:rsidR="005D6889" w:rsidRPr="002B6DE3">
        <w:rPr>
          <w:rFonts w:ascii="Times New Roman" w:hAnsi="Times New Roman" w:cs="Times New Roman"/>
          <w:sz w:val="24"/>
          <w:szCs w:val="24"/>
        </w:rPr>
        <w:t xml:space="preserve"> might appeal to those who are drawn to understated elegance and want a cake that serves as a sophisticated centerpiece</w:t>
      </w:r>
      <w:r w:rsidR="005D6889">
        <w:rPr>
          <w:rFonts w:ascii="Times New Roman" w:hAnsi="Times New Roman" w:cs="Times New Roman"/>
          <w:sz w:val="24"/>
          <w:szCs w:val="24"/>
        </w:rPr>
        <w:t xml:space="preserve">, while </w:t>
      </w:r>
      <w:r w:rsidRPr="002B6DE3">
        <w:rPr>
          <w:rFonts w:ascii="Times New Roman" w:hAnsi="Times New Roman" w:cs="Times New Roman"/>
          <w:sz w:val="24"/>
          <w:szCs w:val="24"/>
        </w:rPr>
        <w:t xml:space="preserve">Ad </w:t>
      </w:r>
      <w:r w:rsidR="005D6889">
        <w:rPr>
          <w:rFonts w:ascii="Times New Roman" w:hAnsi="Times New Roman" w:cs="Times New Roman"/>
          <w:sz w:val="24"/>
          <w:szCs w:val="24"/>
        </w:rPr>
        <w:t>B</w:t>
      </w:r>
      <w:r w:rsidRPr="002B6DE3">
        <w:rPr>
          <w:rFonts w:ascii="Times New Roman" w:hAnsi="Times New Roman" w:cs="Times New Roman"/>
          <w:sz w:val="24"/>
          <w:szCs w:val="24"/>
        </w:rPr>
        <w:t xml:space="preserve"> might resonate more with consumers looking for a fun, vibrant addition to their occasion</w:t>
      </w:r>
      <w:r w:rsidR="005D6889">
        <w:rPr>
          <w:rFonts w:ascii="Times New Roman" w:hAnsi="Times New Roman" w:cs="Times New Roman"/>
          <w:sz w:val="24"/>
          <w:szCs w:val="24"/>
        </w:rPr>
        <w:t>.</w:t>
      </w:r>
      <w:r w:rsidRPr="002B6DE3">
        <w:rPr>
          <w:rFonts w:ascii="Times New Roman" w:hAnsi="Times New Roman" w:cs="Times New Roman"/>
          <w:sz w:val="24"/>
          <w:szCs w:val="24"/>
        </w:rPr>
        <w:t xml:space="preserve"> </w:t>
      </w:r>
    </w:p>
    <w:p w14:paraId="0A517104" w14:textId="0A73F7D4" w:rsidR="00F73E4B" w:rsidRPr="00C53D8B" w:rsidRDefault="00C8778B" w:rsidP="00C53D8B">
      <w:pPr>
        <w:spacing w:line="360" w:lineRule="auto"/>
        <w:jc w:val="both"/>
        <w:rPr>
          <w:rFonts w:ascii="Times New Roman" w:hAnsi="Times New Roman" w:cs="Times New Roman"/>
          <w:sz w:val="24"/>
          <w:szCs w:val="24"/>
        </w:rPr>
      </w:pPr>
      <w:r w:rsidRPr="00C53D8B">
        <w:rPr>
          <w:rFonts w:ascii="Times New Roman" w:eastAsia="Times New Roman" w:hAnsi="Times New Roman" w:cs="Times New Roman"/>
          <w:noProof/>
          <w:kern w:val="0"/>
          <w:sz w:val="24"/>
          <w:szCs w:val="24"/>
          <w14:ligatures w14:val="none"/>
        </w:rPr>
        <mc:AlternateContent>
          <mc:Choice Requires="wps">
            <w:drawing>
              <wp:anchor distT="45720" distB="45720" distL="114300" distR="114300" simplePos="0" relativeHeight="251658241" behindDoc="0" locked="0" layoutInCell="1" allowOverlap="1" wp14:anchorId="4875A067" wp14:editId="4821557C">
                <wp:simplePos x="0" y="0"/>
                <wp:positionH relativeFrom="margin">
                  <wp:posOffset>3104515</wp:posOffset>
                </wp:positionH>
                <wp:positionV relativeFrom="paragraph">
                  <wp:posOffset>488950</wp:posOffset>
                </wp:positionV>
                <wp:extent cx="2764155" cy="3647440"/>
                <wp:effectExtent l="0" t="0" r="17145" b="10160"/>
                <wp:wrapSquare wrapText="bothSides"/>
                <wp:docPr id="4235620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4155" cy="3647440"/>
                        </a:xfrm>
                        <a:prstGeom prst="rect">
                          <a:avLst/>
                        </a:prstGeom>
                        <a:solidFill>
                          <a:srgbClr val="FFFFFF"/>
                        </a:solidFill>
                        <a:ln w="9525">
                          <a:solidFill>
                            <a:schemeClr val="tx1"/>
                          </a:solidFill>
                          <a:miter lim="800000"/>
                          <a:headEnd/>
                          <a:tailEnd/>
                        </a:ln>
                      </wps:spPr>
                      <wps:txbx>
                        <w:txbxContent>
                          <w:p w14:paraId="0464BC10" w14:textId="44999EA1" w:rsidR="00C8778B" w:rsidRDefault="00AE7DD2" w:rsidP="00C652D2">
                            <w:pPr>
                              <w:spacing w:after="0"/>
                              <w:jc w:val="center"/>
                            </w:pPr>
                            <w:r w:rsidRPr="00F73E4B">
                              <w:rPr>
                                <w:rFonts w:ascii="Times New Roman" w:eastAsia="Times New Roman" w:hAnsi="Times New Roman" w:cs="Times New Roman"/>
                                <w:noProof/>
                                <w:kern w:val="0"/>
                                <w:sz w:val="24"/>
                                <w:szCs w:val="24"/>
                                <w14:ligatures w14:val="none"/>
                              </w:rPr>
                              <w:drawing>
                                <wp:inline distT="0" distB="0" distL="0" distR="0" wp14:anchorId="54674F9E" wp14:editId="27D18AA3">
                                  <wp:extent cx="2619375" cy="3275957"/>
                                  <wp:effectExtent l="0" t="0" r="0" b="1270"/>
                                  <wp:docPr id="1722184894" name="Picture 1" descr="A pink and white cake with a child figure on to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733896" name="Picture 1" descr="A pink and white cake with a child figure on top&#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19375" cy="3275957"/>
                                          </a:xfrm>
                                          <a:prstGeom prst="rect">
                                            <a:avLst/>
                                          </a:prstGeom>
                                          <a:noFill/>
                                          <a:ln>
                                            <a:noFill/>
                                          </a:ln>
                                        </pic:spPr>
                                      </pic:pic>
                                    </a:graphicData>
                                  </a:graphic>
                                </wp:inline>
                              </w:drawing>
                            </w:r>
                          </w:p>
                          <w:p w14:paraId="278F77CC" w14:textId="4B36AC1B" w:rsidR="00C8778B" w:rsidRDefault="00C8778B" w:rsidP="00C652D2">
                            <w:pPr>
                              <w:spacing w:after="0"/>
                              <w:jc w:val="center"/>
                            </w:pPr>
                            <w:r>
                              <w:t xml:space="preserve">Fig 2. Ad B – </w:t>
                            </w:r>
                            <w:r w:rsidR="00AE7DD2">
                              <w:t>Vibrant</w:t>
                            </w:r>
                            <w:r>
                              <w:t xml:space="preserve"> colors</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4875A067" id="_x0000_t202" coordsize="21600,21600" o:spt="202" path="m,l,21600r21600,l21600,xe">
                <v:stroke joinstyle="miter"/>
                <v:path gradientshapeok="t" o:connecttype="rect"/>
              </v:shapetype>
              <v:shape id="Text Box 2" o:spid="_x0000_s1026" type="#_x0000_t202" style="position:absolute;left:0;text-align:left;margin-left:244.45pt;margin-top:38.5pt;width:217.65pt;height:287.2pt;z-index:25165824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" strokecolor="black [3213]">
                <v:textbox>
                  <w:txbxContent>
                    <w:p w14:paraId="0464BC10" w14:textId="44999EA1" w:rsidR="00C8778B" w:rsidRDefault="00AE7DD2" w:rsidP="00C652D2">
                      <w:pPr>
                        <w:spacing w:after="0"/>
                        <w:jc w:val="center"/>
                      </w:pPr>
                      <w:r w:rsidRPr="00F73E4B">
                        <w:rPr>
                          <w:rFonts w:ascii="Times New Roman" w:eastAsia="Times New Roman" w:hAnsi="Times New Roman" w:cs="Times New Roman"/>
                          <w:noProof/>
                          <w:kern w:val="0"/>
                          <w:sz w:val="24"/>
                          <w:szCs w:val="24"/>
                          <w14:ligatures w14:val="none"/>
                        </w:rPr>
                        <w:drawing>
                          <wp:inline distT="0" distB="0" distL="0" distR="0" wp14:anchorId="54674F9E" wp14:editId="27D18AA3">
                            <wp:extent cx="2619375" cy="3275957"/>
                            <wp:effectExtent l="0" t="0" r="0" b="1270"/>
                            <wp:docPr id="1722184894" name="Picture 1" descr="A pink and white cake with a child figure on to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733896" name="Picture 1" descr="A pink and white cake with a child figure on top&#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19375" cy="3275957"/>
                                    </a:xfrm>
                                    <a:prstGeom prst="rect">
                                      <a:avLst/>
                                    </a:prstGeom>
                                    <a:noFill/>
                                    <a:ln>
                                      <a:noFill/>
                                    </a:ln>
                                  </pic:spPr>
                                </pic:pic>
                              </a:graphicData>
                            </a:graphic>
                          </wp:inline>
                        </w:drawing>
                      </w:r>
                    </w:p>
                    <w:p w14:paraId="278F77CC" w14:textId="4B36AC1B" w:rsidR="00C8778B" w:rsidRDefault="00C8778B" w:rsidP="00C652D2">
                      <w:pPr>
                        <w:spacing w:after="0"/>
                        <w:jc w:val="center"/>
                      </w:pPr>
                      <w:r>
                        <w:t xml:space="preserve">Fig 2. Ad B – </w:t>
                      </w:r>
                      <w:r w:rsidR="00AE7DD2">
                        <w:t>Vibrant</w:t>
                      </w:r>
                      <w:r>
                        <w:t xml:space="preserve"> colors</w:t>
                      </w:r>
                    </w:p>
                  </w:txbxContent>
                </v:textbox>
                <w10:wrap type="square" anchorx="margin"/>
              </v:shape>
            </w:pict>
          </mc:Fallback>
        </mc:AlternateContent>
      </w:r>
    </w:p>
    <w:p w14:paraId="70D9FA92" w14:textId="36DEE80F" w:rsidR="00F73E4B" w:rsidRPr="00C53D8B" w:rsidRDefault="009B79F7" w:rsidP="00C53D8B">
      <w:pPr>
        <w:spacing w:line="360" w:lineRule="auto"/>
        <w:ind w:firstLine="630"/>
        <w:jc w:val="both"/>
        <w:rPr>
          <w:rFonts w:ascii="Times New Roman" w:hAnsi="Times New Roman" w:cs="Times New Roman"/>
        </w:rPr>
      </w:pPr>
      <w:r w:rsidRPr="00C53D8B">
        <w:rPr>
          <w:rFonts w:ascii="Times New Roman" w:eastAsia="Times New Roman" w:hAnsi="Times New Roman" w:cs="Times New Roman"/>
          <w:noProof/>
          <w:kern w:val="0"/>
          <w:sz w:val="24"/>
          <w:szCs w:val="24"/>
          <w14:ligatures w14:val="none"/>
        </w:rPr>
        <mc:AlternateContent>
          <mc:Choice Requires="wps">
            <w:drawing>
              <wp:anchor distT="45720" distB="45720" distL="114300" distR="114300" simplePos="0" relativeHeight="251658240" behindDoc="0" locked="0" layoutInCell="1" allowOverlap="1" wp14:anchorId="5C39DF1E" wp14:editId="5B30BC74">
                <wp:simplePos x="0" y="0"/>
                <wp:positionH relativeFrom="column">
                  <wp:posOffset>105410</wp:posOffset>
                </wp:positionH>
                <wp:positionV relativeFrom="paragraph">
                  <wp:posOffset>146050</wp:posOffset>
                </wp:positionV>
                <wp:extent cx="2811145" cy="3626485"/>
                <wp:effectExtent l="0" t="0" r="2730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145" cy="3626485"/>
                        </a:xfrm>
                        <a:prstGeom prst="rect">
                          <a:avLst/>
                        </a:prstGeom>
                        <a:solidFill>
                          <a:srgbClr val="FFFFFF"/>
                        </a:solidFill>
                        <a:ln w="9525">
                          <a:solidFill>
                            <a:schemeClr val="tx1"/>
                          </a:solidFill>
                          <a:miter lim="800000"/>
                          <a:headEnd/>
                          <a:tailEnd/>
                        </a:ln>
                      </wps:spPr>
                      <wps:txbx>
                        <w:txbxContent>
                          <w:p w14:paraId="19CA3084" w14:textId="77777777" w:rsidR="00AE7DD2" w:rsidRPr="007D0695" w:rsidRDefault="00AE7DD2" w:rsidP="00C652D2">
                            <w:pPr>
                              <w:spacing w:after="0"/>
                              <w:jc w:val="center"/>
                              <w:rPr>
                                <w:rFonts w:ascii="Times New Roman" w:eastAsia="Times New Roman" w:hAnsi="Times New Roman" w:cs="Times New Roman"/>
                                <w:noProof/>
                                <w:kern w:val="0"/>
                                <w:sz w:val="24"/>
                                <w:szCs w:val="24"/>
                                <w14:ligatures w14:val="none"/>
                              </w:rPr>
                            </w:pPr>
                          </w:p>
                          <w:p w14:paraId="7D07637D" w14:textId="207956CD" w:rsidR="009B79F7" w:rsidRDefault="00AE7DD2" w:rsidP="00C652D2">
                            <w:pPr>
                              <w:spacing w:after="0"/>
                              <w:jc w:val="center"/>
                            </w:pPr>
                            <w:r w:rsidRPr="007D0695">
                              <w:rPr>
                                <w:rFonts w:ascii="Times New Roman" w:eastAsia="Times New Roman" w:hAnsi="Times New Roman" w:cs="Times New Roman"/>
                                <w:noProof/>
                                <w:kern w:val="0"/>
                                <w:sz w:val="24"/>
                                <w:szCs w:val="24"/>
                                <w14:ligatures w14:val="none"/>
                              </w:rPr>
                              <w:drawing>
                                <wp:inline distT="0" distB="0" distL="0" distR="0" wp14:anchorId="6A03B7A8" wp14:editId="45DE7EEC">
                                  <wp:extent cx="2498651" cy="3124374"/>
                                  <wp:effectExtent l="0" t="0" r="0" b="0"/>
                                  <wp:docPr id="731165641" name="Picture 2" descr="A cake with a child figure on to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777906" name="Picture 2" descr="A cake with a child figure on top&#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05538" cy="3132985"/>
                                          </a:xfrm>
                                          <a:prstGeom prst="rect">
                                            <a:avLst/>
                                          </a:prstGeom>
                                          <a:noFill/>
                                          <a:ln>
                                            <a:noFill/>
                                          </a:ln>
                                        </pic:spPr>
                                      </pic:pic>
                                    </a:graphicData>
                                  </a:graphic>
                                </wp:inline>
                              </w:drawing>
                            </w:r>
                          </w:p>
                          <w:p w14:paraId="6DEBA534" w14:textId="7CB4031A" w:rsidR="009B79F7" w:rsidRDefault="009B79F7" w:rsidP="00C652D2">
                            <w:pPr>
                              <w:spacing w:after="0"/>
                              <w:jc w:val="center"/>
                            </w:pPr>
                            <w:r>
                              <w:t>Fig</w:t>
                            </w:r>
                            <w:r w:rsidR="00D930D3">
                              <w:t xml:space="preserve"> 1. </w:t>
                            </w:r>
                            <w:ins w:id="0" w:author="Rahul Chowdary Kunku" w:date="2024-04-26T22:11:00Z">
                              <w:r w:rsidR="00616C24">
                                <w:t>Ad A – Vibrant colors</w:t>
                              </w:r>
                            </w:ins>
                            <w:r w:rsidR="00D930D3">
                              <w:t xml:space="preserve">Ad A </w:t>
                            </w:r>
                            <w:r w:rsidR="006018AE">
                              <w:t xml:space="preserve">– </w:t>
                            </w:r>
                            <w:r w:rsidR="00AE7DD2">
                              <w:t>Muted</w:t>
                            </w:r>
                            <w:r w:rsidR="006018AE">
                              <w:t xml:space="preserve"> colors</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5C39DF1E" id="_x0000_s1027" type="#_x0000_t202" style="position:absolute;left:0;text-align:left;margin-left:8.3pt;margin-top:11.5pt;width:221.35pt;height:285.5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" strokecolor="black [3213]">
                <v:textbox>
                  <w:txbxContent>
                    <w:p w14:paraId="19CA3084" w14:textId="77777777" w:rsidR="00AE7DD2" w:rsidRPr="007D0695" w:rsidRDefault="00AE7DD2" w:rsidP="00C652D2">
                      <w:pPr>
                        <w:spacing w:after="0"/>
                        <w:jc w:val="center"/>
                        <w:rPr>
                          <w:rFonts w:ascii="Times New Roman" w:eastAsia="Times New Roman" w:hAnsi="Times New Roman" w:cs="Times New Roman"/>
                          <w:noProof/>
                          <w:kern w:val="0"/>
                          <w:sz w:val="24"/>
                          <w:szCs w:val="24"/>
                          <w14:ligatures w14:val="none"/>
                        </w:rPr>
                      </w:pPr>
                    </w:p>
                    <w:p w14:paraId="7D07637D" w14:textId="207956CD" w:rsidR="009B79F7" w:rsidRDefault="00AE7DD2" w:rsidP="00C652D2">
                      <w:pPr>
                        <w:spacing w:after="0"/>
                        <w:jc w:val="center"/>
                      </w:pPr>
                      <w:r w:rsidRPr="007D0695">
                        <w:rPr>
                          <w:rFonts w:ascii="Times New Roman" w:eastAsia="Times New Roman" w:hAnsi="Times New Roman" w:cs="Times New Roman"/>
                          <w:noProof/>
                          <w:kern w:val="0"/>
                          <w:sz w:val="24"/>
                          <w:szCs w:val="24"/>
                          <w14:ligatures w14:val="none"/>
                        </w:rPr>
                        <w:drawing>
                          <wp:inline distT="0" distB="0" distL="0" distR="0" wp14:anchorId="6A03B7A8" wp14:editId="45DE7EEC">
                            <wp:extent cx="2498651" cy="3124374"/>
                            <wp:effectExtent l="0" t="0" r="0" b="0"/>
                            <wp:docPr id="731165641" name="Picture 2" descr="A cake with a child figure on to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777906" name="Picture 2" descr="A cake with a child figure on top&#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05538" cy="3132985"/>
                                    </a:xfrm>
                                    <a:prstGeom prst="rect">
                                      <a:avLst/>
                                    </a:prstGeom>
                                    <a:noFill/>
                                    <a:ln>
                                      <a:noFill/>
                                    </a:ln>
                                  </pic:spPr>
                                </pic:pic>
                              </a:graphicData>
                            </a:graphic>
                          </wp:inline>
                        </w:drawing>
                      </w:r>
                    </w:p>
                    <w:p w14:paraId="6DEBA534" w14:textId="7CB4031A" w:rsidR="009B79F7" w:rsidRDefault="009B79F7" w:rsidP="00C652D2">
                      <w:pPr>
                        <w:spacing w:after="0"/>
                        <w:jc w:val="center"/>
                      </w:pPr>
                      <w:r>
                        <w:t>Fig</w:t>
                      </w:r>
                      <w:r w:rsidR="00D930D3">
                        <w:t xml:space="preserve"> 1. </w:t>
                      </w:r>
                      <w:ins w:id="1" w:author="Rahul Chowdary Kunku" w:date="2024-04-26T22:11:00Z">
                        <w:r w:rsidR="00616C24">
                          <w:t>Ad A – Vibrant colors</w:t>
                        </w:r>
                      </w:ins>
                      <w:r w:rsidR="00D930D3">
                        <w:t xml:space="preserve">Ad A </w:t>
                      </w:r>
                      <w:r w:rsidR="006018AE">
                        <w:t xml:space="preserve">– </w:t>
                      </w:r>
                      <w:r w:rsidR="00AE7DD2">
                        <w:t>Muted</w:t>
                      </w:r>
                      <w:r w:rsidR="006018AE">
                        <w:t xml:space="preserve"> colors</w:t>
                      </w:r>
                    </w:p>
                  </w:txbxContent>
                </v:textbox>
                <w10:wrap type="square"/>
              </v:shape>
            </w:pict>
          </mc:Fallback>
        </mc:AlternateContent>
      </w:r>
    </w:p>
    <w:p w14:paraId="0300DE6C" w14:textId="5EE22A86" w:rsidR="007D0695" w:rsidRPr="00C53D8B" w:rsidRDefault="10FF2A25" w:rsidP="00C53D8B">
      <w:pPr>
        <w:pStyle w:val="Heading2"/>
        <w:spacing w:line="360" w:lineRule="auto"/>
        <w:jc w:val="both"/>
        <w:rPr>
          <w:rFonts w:ascii="Times New Roman" w:hAnsi="Times New Roman" w:cs="Times New Roman"/>
        </w:rPr>
      </w:pPr>
      <w:r w:rsidRPr="00C53D8B">
        <w:rPr>
          <w:rFonts w:ascii="Times New Roman" w:hAnsi="Times New Roman" w:cs="Times New Roman"/>
        </w:rPr>
        <w:t>1.6 Message</w:t>
      </w:r>
    </w:p>
    <w:p w14:paraId="1E371ABA" w14:textId="46A8BF5F" w:rsidR="6187EBA6" w:rsidRDefault="6187EBA6" w:rsidP="00C53D8B">
      <w:pPr>
        <w:spacing w:line="360" w:lineRule="auto"/>
        <w:jc w:val="both"/>
        <w:rPr>
          <w:rFonts w:ascii="Times New Roman" w:eastAsiaTheme="minorEastAsia" w:hAnsi="Times New Roman" w:cs="Times New Roman"/>
          <w:sz w:val="24"/>
          <w:szCs w:val="24"/>
        </w:rPr>
      </w:pPr>
      <w:r w:rsidRPr="00C53D8B">
        <w:rPr>
          <w:rFonts w:ascii="Times New Roman" w:eastAsiaTheme="minorEastAsia" w:hAnsi="Times New Roman" w:cs="Times New Roman"/>
          <w:sz w:val="24"/>
          <w:szCs w:val="24"/>
        </w:rPr>
        <w:t xml:space="preserve">For the </w:t>
      </w:r>
      <w:proofErr w:type="spellStart"/>
      <w:r w:rsidR="00BA13F6">
        <w:rPr>
          <w:rFonts w:ascii="Times New Roman" w:eastAsiaTheme="minorEastAsia" w:hAnsi="Times New Roman" w:cs="Times New Roman"/>
          <w:sz w:val="24"/>
          <w:szCs w:val="24"/>
        </w:rPr>
        <w:t>frist</w:t>
      </w:r>
      <w:proofErr w:type="spellEnd"/>
      <w:r w:rsidR="439274D7" w:rsidRPr="00C53D8B">
        <w:rPr>
          <w:rFonts w:ascii="Times New Roman" w:eastAsiaTheme="minorEastAsia" w:hAnsi="Times New Roman" w:cs="Times New Roman"/>
          <w:sz w:val="24"/>
          <w:szCs w:val="24"/>
        </w:rPr>
        <w:t xml:space="preserve"> advertisement</w:t>
      </w:r>
      <w:r w:rsidR="00BA13F6">
        <w:rPr>
          <w:rFonts w:ascii="Times New Roman" w:eastAsiaTheme="minorEastAsia" w:hAnsi="Times New Roman" w:cs="Times New Roman"/>
          <w:sz w:val="24"/>
          <w:szCs w:val="24"/>
        </w:rPr>
        <w:t>(Ad A)</w:t>
      </w:r>
      <w:r w:rsidRPr="00C53D8B">
        <w:rPr>
          <w:rFonts w:ascii="Times New Roman" w:eastAsiaTheme="minorEastAsia" w:hAnsi="Times New Roman" w:cs="Times New Roman"/>
          <w:sz w:val="24"/>
          <w:szCs w:val="24"/>
        </w:rPr>
        <w:t xml:space="preserve">, </w:t>
      </w:r>
      <w:r w:rsidR="0073310B" w:rsidRPr="00C53D8B">
        <w:rPr>
          <w:rFonts w:ascii="Times New Roman" w:eastAsiaTheme="minorEastAsia" w:hAnsi="Times New Roman" w:cs="Times New Roman"/>
          <w:sz w:val="24"/>
          <w:szCs w:val="24"/>
        </w:rPr>
        <w:t>we meticulously curated an experience that exudes sophistication and luxury, inviting viewers to immerse themselves in the indulgent world of our client's custom cake bakery. Our focus was on evoking emotions of celebration and joy through pastel colors, elevating the essence of opulence and refinement. At the heart of the ad lies a stunning portrayal of a meticulously crafted cake, adorned with delicate pastel hues, commanding attention as the epitome of luxury. The soft, sophisticated tones evoke a sense of elegance, perfectly embodying the premium brand identity of our client. With a subtle yet powerful message, the advertisement extends a refined invitation to savor special moments, appealing to discerning individuals who appreciate the finer things in life.</w:t>
      </w:r>
    </w:p>
    <w:p w14:paraId="74F311DF" w14:textId="77777777" w:rsidR="00BA13F6" w:rsidRDefault="00BA13F6" w:rsidP="00B3389D">
      <w:pPr>
        <w:spacing w:line="360" w:lineRule="auto"/>
        <w:jc w:val="both"/>
        <w:rPr>
          <w:rFonts w:ascii="Times New Roman" w:eastAsiaTheme="minorEastAsia" w:hAnsi="Times New Roman" w:cs="Times New Roman"/>
          <w:sz w:val="24"/>
          <w:szCs w:val="24"/>
        </w:rPr>
      </w:pPr>
      <w:r w:rsidRPr="00C53D8B">
        <w:rPr>
          <w:rFonts w:ascii="Times New Roman" w:eastAsiaTheme="minorEastAsia" w:hAnsi="Times New Roman" w:cs="Times New Roman"/>
          <w:sz w:val="24"/>
          <w:szCs w:val="24"/>
        </w:rPr>
        <w:t xml:space="preserve">In crafting the </w:t>
      </w:r>
      <w:r>
        <w:rPr>
          <w:rFonts w:ascii="Times New Roman" w:eastAsiaTheme="minorEastAsia" w:hAnsi="Times New Roman" w:cs="Times New Roman"/>
          <w:sz w:val="24"/>
          <w:szCs w:val="24"/>
        </w:rPr>
        <w:t>second</w:t>
      </w:r>
      <w:r w:rsidRPr="00C53D8B">
        <w:rPr>
          <w:rFonts w:ascii="Times New Roman" w:eastAsiaTheme="minorEastAsia" w:hAnsi="Times New Roman" w:cs="Times New Roman"/>
          <w:sz w:val="24"/>
          <w:szCs w:val="24"/>
        </w:rPr>
        <w:t xml:space="preserve"> advertisement</w:t>
      </w:r>
      <w:r>
        <w:rPr>
          <w:rFonts w:ascii="Times New Roman" w:eastAsiaTheme="minorEastAsia" w:hAnsi="Times New Roman" w:cs="Times New Roman"/>
          <w:sz w:val="24"/>
          <w:szCs w:val="24"/>
        </w:rPr>
        <w:t>(Ad B)</w:t>
      </w:r>
      <w:r w:rsidRPr="00C53D8B">
        <w:rPr>
          <w:rFonts w:ascii="Times New Roman" w:eastAsiaTheme="minorEastAsia" w:hAnsi="Times New Roman" w:cs="Times New Roman"/>
          <w:sz w:val="24"/>
          <w:szCs w:val="24"/>
        </w:rPr>
        <w:t>, our objective was to appeal to individuals seeking everyday moments of joy and spontaneity, rather than reserving cake indulgence solely for special occasions. The advertisement bursts forth with a vibrant and lively color palette, reminiscent of carefree nostalgia and universal appeal. Against this lively backdrop, a bold and captivating custom cake takes center stage, radiating an infectious aura of excitement and playfulness. The accompanying message emphasizes accessibility and enjoyment, inviting viewers from all walks of life to partake in a delightful culinary adventure at any time. By leveraging bright colors to evoke a sense of nostalgia and inclusivity, this advertisement aims to captivate a diverse audience, fostering a connection with those seeking to infuse their daily lives with moments of sweetness and celebration.</w:t>
      </w:r>
    </w:p>
    <w:p w14:paraId="31E33849" w14:textId="77777777" w:rsidR="00BA13F6" w:rsidRPr="0073310B" w:rsidRDefault="00BA13F6" w:rsidP="00B3389D">
      <w:pPr>
        <w:spacing w:line="360" w:lineRule="auto"/>
        <w:jc w:val="both"/>
        <w:rPr>
          <w:rFonts w:ascii="Times New Roman" w:hAnsi="Times New Roman" w:cs="Times New Roman"/>
          <w:sz w:val="24"/>
          <w:szCs w:val="24"/>
        </w:rPr>
      </w:pPr>
    </w:p>
    <w:p w14:paraId="40F8D94F" w14:textId="5F298B04" w:rsidR="23E2E7C6" w:rsidRPr="00C53D8B" w:rsidRDefault="2F7597CB" w:rsidP="00C53D8B">
      <w:pPr>
        <w:pStyle w:val="Heading2"/>
        <w:spacing w:line="360" w:lineRule="auto"/>
        <w:jc w:val="both"/>
        <w:rPr>
          <w:rFonts w:ascii="Times New Roman" w:hAnsi="Times New Roman" w:cs="Times New Roman"/>
          <w:highlight w:val="yellow"/>
        </w:rPr>
      </w:pPr>
      <w:r w:rsidRPr="00C53D8B">
        <w:rPr>
          <w:rFonts w:ascii="Times New Roman" w:hAnsi="Times New Roman" w:cs="Times New Roman"/>
          <w:highlight w:val="yellow"/>
        </w:rPr>
        <w:t>1.7 Metrics</w:t>
      </w:r>
    </w:p>
    <w:p w14:paraId="6AA2D6E9" w14:textId="3C5BB5EA" w:rsidR="7E4B9BAB" w:rsidRPr="006C6FC9" w:rsidRDefault="7E4B9BAB" w:rsidP="00C53D8B">
      <w:pPr>
        <w:spacing w:line="360" w:lineRule="auto"/>
        <w:jc w:val="both"/>
        <w:rPr>
          <w:rFonts w:ascii="Times New Roman" w:hAnsi="Times New Roman" w:cs="Times New Roman"/>
          <w:sz w:val="24"/>
          <w:szCs w:val="24"/>
        </w:rPr>
      </w:pPr>
      <w:r w:rsidRPr="006C6FC9">
        <w:rPr>
          <w:rFonts w:ascii="Times New Roman" w:hAnsi="Times New Roman" w:cs="Times New Roman"/>
          <w:sz w:val="24"/>
          <w:szCs w:val="24"/>
        </w:rPr>
        <w:t>For analyzing Instagram ads, we used the following metrics :</w:t>
      </w:r>
    </w:p>
    <w:p w14:paraId="61145FAC" w14:textId="3B2487C0" w:rsidR="7E4B9BAB" w:rsidRPr="006C6FC9" w:rsidRDefault="7E4B9BAB" w:rsidP="00C53D8B">
      <w:pPr>
        <w:pStyle w:val="ListParagraph"/>
        <w:numPr>
          <w:ilvl w:val="0"/>
          <w:numId w:val="4"/>
        </w:numPr>
        <w:spacing w:line="360" w:lineRule="auto"/>
        <w:jc w:val="both"/>
        <w:rPr>
          <w:rFonts w:ascii="Times New Roman" w:hAnsi="Times New Roman" w:cs="Times New Roman"/>
          <w:sz w:val="24"/>
          <w:szCs w:val="24"/>
        </w:rPr>
      </w:pPr>
      <w:r w:rsidRPr="006C6FC9">
        <w:rPr>
          <w:rFonts w:ascii="Times New Roman" w:hAnsi="Times New Roman" w:cs="Times New Roman"/>
          <w:sz w:val="24"/>
          <w:szCs w:val="24"/>
        </w:rPr>
        <w:t>Reach - the number of unique users who saw your ad.</w:t>
      </w:r>
    </w:p>
    <w:p w14:paraId="7A736921" w14:textId="7CFE1D70" w:rsidR="7E4B9BAB" w:rsidRPr="003D1CA9" w:rsidRDefault="7E4B9BAB" w:rsidP="00C53D8B">
      <w:pPr>
        <w:pStyle w:val="ListParagraph"/>
        <w:numPr>
          <w:ilvl w:val="0"/>
          <w:numId w:val="4"/>
        </w:numPr>
        <w:spacing w:line="360" w:lineRule="auto"/>
        <w:jc w:val="both"/>
        <w:rPr>
          <w:rFonts w:ascii="Times New Roman" w:hAnsi="Times New Roman" w:cs="Times New Roman"/>
          <w:strike/>
          <w:sz w:val="24"/>
          <w:szCs w:val="24"/>
        </w:rPr>
      </w:pPr>
      <w:r w:rsidRPr="003D1CA9">
        <w:rPr>
          <w:rFonts w:ascii="Times New Roman" w:hAnsi="Times New Roman" w:cs="Times New Roman"/>
          <w:strike/>
          <w:sz w:val="24"/>
          <w:szCs w:val="24"/>
        </w:rPr>
        <w:t>Frequency - the average number of times each user saw your ad.</w:t>
      </w:r>
    </w:p>
    <w:p w14:paraId="790D8DA2" w14:textId="37D37F02" w:rsidR="7E4B9BAB" w:rsidRPr="006C6FC9" w:rsidRDefault="7E4B9BAB" w:rsidP="00C53D8B">
      <w:pPr>
        <w:pStyle w:val="ListParagraph"/>
        <w:numPr>
          <w:ilvl w:val="0"/>
          <w:numId w:val="4"/>
        </w:numPr>
        <w:spacing w:line="360" w:lineRule="auto"/>
        <w:jc w:val="both"/>
        <w:rPr>
          <w:rFonts w:ascii="Times New Roman" w:hAnsi="Times New Roman" w:cs="Times New Roman"/>
          <w:sz w:val="24"/>
          <w:szCs w:val="24"/>
        </w:rPr>
      </w:pPr>
      <w:r w:rsidRPr="006C6FC9">
        <w:rPr>
          <w:rFonts w:ascii="Times New Roman" w:hAnsi="Times New Roman" w:cs="Times New Roman"/>
          <w:sz w:val="24"/>
          <w:szCs w:val="24"/>
        </w:rPr>
        <w:t>Impressions - the total number of times your ad was displayed.</w:t>
      </w:r>
    </w:p>
    <w:p w14:paraId="68ABD84B" w14:textId="69EFA49A" w:rsidR="7E4B9BAB" w:rsidRPr="003D1CA9" w:rsidRDefault="7E4B9BAB" w:rsidP="00C53D8B">
      <w:pPr>
        <w:pStyle w:val="ListParagraph"/>
        <w:numPr>
          <w:ilvl w:val="0"/>
          <w:numId w:val="4"/>
        </w:numPr>
        <w:spacing w:line="360" w:lineRule="auto"/>
        <w:jc w:val="both"/>
        <w:rPr>
          <w:rFonts w:ascii="Times New Roman" w:hAnsi="Times New Roman" w:cs="Times New Roman"/>
          <w:strike/>
          <w:sz w:val="24"/>
          <w:szCs w:val="24"/>
        </w:rPr>
      </w:pPr>
      <w:r w:rsidRPr="003D1CA9">
        <w:rPr>
          <w:rFonts w:ascii="Times New Roman" w:hAnsi="Times New Roman" w:cs="Times New Roman"/>
          <w:strike/>
          <w:sz w:val="24"/>
          <w:szCs w:val="24"/>
        </w:rPr>
        <w:t>Video views - the number of times your video content was viewed for 3 seconds or more.</w:t>
      </w:r>
    </w:p>
    <w:p w14:paraId="619455EE" w14:textId="7CD0CEF9" w:rsidR="7E4B9BAB" w:rsidRPr="003D1CA9" w:rsidRDefault="7E4B9BAB" w:rsidP="00C53D8B">
      <w:pPr>
        <w:pStyle w:val="ListParagraph"/>
        <w:numPr>
          <w:ilvl w:val="0"/>
          <w:numId w:val="4"/>
        </w:numPr>
        <w:spacing w:line="360" w:lineRule="auto"/>
        <w:jc w:val="both"/>
        <w:rPr>
          <w:rFonts w:ascii="Times New Roman" w:hAnsi="Times New Roman" w:cs="Times New Roman"/>
          <w:strike/>
          <w:sz w:val="24"/>
          <w:szCs w:val="24"/>
        </w:rPr>
      </w:pPr>
      <w:r w:rsidRPr="003D1CA9">
        <w:rPr>
          <w:rFonts w:ascii="Times New Roman" w:hAnsi="Times New Roman" w:cs="Times New Roman"/>
          <w:strike/>
          <w:sz w:val="24"/>
          <w:szCs w:val="24"/>
        </w:rPr>
        <w:t>Clicks - the total number of clicks on your ad.</w:t>
      </w:r>
    </w:p>
    <w:p w14:paraId="152D6C98" w14:textId="6A892C4F" w:rsidR="7E4B9BAB" w:rsidRPr="003D1CA9" w:rsidRDefault="7E4B9BAB" w:rsidP="00C53D8B">
      <w:pPr>
        <w:pStyle w:val="ListParagraph"/>
        <w:numPr>
          <w:ilvl w:val="0"/>
          <w:numId w:val="4"/>
        </w:numPr>
        <w:spacing w:line="360" w:lineRule="auto"/>
        <w:jc w:val="both"/>
        <w:rPr>
          <w:rFonts w:ascii="Times New Roman" w:hAnsi="Times New Roman" w:cs="Times New Roman"/>
          <w:strike/>
          <w:sz w:val="24"/>
          <w:szCs w:val="24"/>
        </w:rPr>
      </w:pPr>
      <w:r w:rsidRPr="003D1CA9">
        <w:rPr>
          <w:rFonts w:ascii="Times New Roman" w:hAnsi="Times New Roman" w:cs="Times New Roman"/>
          <w:strike/>
          <w:sz w:val="24"/>
          <w:szCs w:val="24"/>
        </w:rPr>
        <w:t>Unique clicks - the number of individual users who clicked on your ad.</w:t>
      </w:r>
    </w:p>
    <w:p w14:paraId="48D22FC2" w14:textId="35BB4BB2" w:rsidR="7E4B9BAB" w:rsidRPr="006C6FC9" w:rsidRDefault="7E4B9BAB" w:rsidP="00C53D8B">
      <w:pPr>
        <w:pStyle w:val="ListParagraph"/>
        <w:numPr>
          <w:ilvl w:val="0"/>
          <w:numId w:val="4"/>
        </w:numPr>
        <w:spacing w:line="360" w:lineRule="auto"/>
        <w:jc w:val="both"/>
        <w:rPr>
          <w:rFonts w:ascii="Times New Roman" w:hAnsi="Times New Roman" w:cs="Times New Roman"/>
          <w:sz w:val="24"/>
          <w:szCs w:val="24"/>
        </w:rPr>
      </w:pPr>
      <w:r w:rsidRPr="006C6FC9">
        <w:rPr>
          <w:rFonts w:ascii="Times New Roman" w:hAnsi="Times New Roman" w:cs="Times New Roman"/>
          <w:sz w:val="24"/>
          <w:szCs w:val="24"/>
        </w:rPr>
        <w:t>Click-through rate (CTR) - the percentage of users who clicked on your ad after seeing it.</w:t>
      </w:r>
    </w:p>
    <w:p w14:paraId="21C86F3A" w14:textId="14A2390A" w:rsidR="7E4B9BAB" w:rsidRPr="006C6FC9" w:rsidRDefault="7E4B9BAB" w:rsidP="00C53D8B">
      <w:pPr>
        <w:pStyle w:val="ListParagraph"/>
        <w:numPr>
          <w:ilvl w:val="0"/>
          <w:numId w:val="4"/>
        </w:numPr>
        <w:spacing w:line="360" w:lineRule="auto"/>
        <w:jc w:val="both"/>
        <w:rPr>
          <w:rFonts w:ascii="Times New Roman" w:hAnsi="Times New Roman" w:cs="Times New Roman"/>
          <w:sz w:val="24"/>
          <w:szCs w:val="24"/>
        </w:rPr>
      </w:pPr>
      <w:r w:rsidRPr="006C6FC9">
        <w:rPr>
          <w:rFonts w:ascii="Times New Roman" w:hAnsi="Times New Roman" w:cs="Times New Roman"/>
          <w:sz w:val="24"/>
          <w:szCs w:val="24"/>
        </w:rPr>
        <w:t>Unique click-through rate (uCTR) - the percentage of unique users who clicked on your ad after seeing it.</w:t>
      </w:r>
    </w:p>
    <w:p w14:paraId="1A05C9B3" w14:textId="4831E598" w:rsidR="7E4B9BAB" w:rsidRPr="006C6FC9" w:rsidRDefault="7E4B9BAB" w:rsidP="00C53D8B">
      <w:pPr>
        <w:pStyle w:val="ListParagraph"/>
        <w:numPr>
          <w:ilvl w:val="0"/>
          <w:numId w:val="4"/>
        </w:numPr>
        <w:spacing w:line="360" w:lineRule="auto"/>
        <w:jc w:val="both"/>
        <w:rPr>
          <w:rFonts w:ascii="Times New Roman" w:hAnsi="Times New Roman" w:cs="Times New Roman"/>
          <w:sz w:val="24"/>
          <w:szCs w:val="24"/>
        </w:rPr>
      </w:pPr>
      <w:r w:rsidRPr="006C6FC9">
        <w:rPr>
          <w:rFonts w:ascii="Times New Roman" w:hAnsi="Times New Roman" w:cs="Times New Roman"/>
          <w:sz w:val="24"/>
          <w:szCs w:val="24"/>
        </w:rPr>
        <w:t>Engagement actions - the number of interactions users took with your ad, including likes, comments, shares, and saves.</w:t>
      </w:r>
    </w:p>
    <w:p w14:paraId="15ED1D72" w14:textId="42D58ECA" w:rsidR="7E4B9BAB" w:rsidRPr="006C6FC9" w:rsidRDefault="7E4B9BAB" w:rsidP="00C53D8B">
      <w:pPr>
        <w:pStyle w:val="ListParagraph"/>
        <w:numPr>
          <w:ilvl w:val="0"/>
          <w:numId w:val="4"/>
        </w:numPr>
        <w:spacing w:line="360" w:lineRule="auto"/>
        <w:jc w:val="both"/>
        <w:rPr>
          <w:rFonts w:ascii="Times New Roman" w:hAnsi="Times New Roman" w:cs="Times New Roman"/>
          <w:sz w:val="24"/>
          <w:szCs w:val="24"/>
        </w:rPr>
      </w:pPr>
      <w:r w:rsidRPr="006C6FC9">
        <w:rPr>
          <w:rFonts w:ascii="Times New Roman" w:hAnsi="Times New Roman" w:cs="Times New Roman"/>
          <w:sz w:val="24"/>
          <w:szCs w:val="24"/>
        </w:rPr>
        <w:t>Conversion actions - the number of desired actions taken by users after interacting with your ad, such as website visits, purchases, or sign-ups.</w:t>
      </w:r>
    </w:p>
    <w:p w14:paraId="47A8E075" w14:textId="7BC8E899" w:rsidR="7E4B9BAB" w:rsidRPr="006C6FC9" w:rsidRDefault="7E4B9BAB" w:rsidP="00C53D8B">
      <w:pPr>
        <w:spacing w:line="360" w:lineRule="auto"/>
        <w:jc w:val="both"/>
        <w:rPr>
          <w:rFonts w:ascii="Times New Roman" w:hAnsi="Times New Roman" w:cs="Times New Roman"/>
          <w:sz w:val="24"/>
          <w:szCs w:val="24"/>
        </w:rPr>
      </w:pPr>
      <w:r w:rsidRPr="006C6FC9">
        <w:rPr>
          <w:rFonts w:ascii="Times New Roman" w:hAnsi="Times New Roman" w:cs="Times New Roman"/>
          <w:sz w:val="24"/>
          <w:szCs w:val="24"/>
        </w:rPr>
        <w:t xml:space="preserve">Out of these metrics, we evaluated our performance focusing more on valuable action-based </w:t>
      </w:r>
      <w:r w:rsidR="009539B6">
        <w:rPr>
          <w:rFonts w:ascii="Times New Roman" w:hAnsi="Times New Roman" w:cs="Times New Roman"/>
          <w:sz w:val="24"/>
          <w:szCs w:val="24"/>
        </w:rPr>
        <w:t>measurements</w:t>
      </w:r>
      <w:r w:rsidRPr="006C6FC9">
        <w:rPr>
          <w:rFonts w:ascii="Times New Roman" w:hAnsi="Times New Roman" w:cs="Times New Roman"/>
          <w:sz w:val="24"/>
          <w:szCs w:val="24"/>
        </w:rPr>
        <w:t xml:space="preserve"> including unique clicks, click</w:t>
      </w:r>
      <w:r w:rsidR="009539B6">
        <w:rPr>
          <w:rFonts w:ascii="Times New Roman" w:hAnsi="Times New Roman" w:cs="Times New Roman"/>
          <w:sz w:val="24"/>
          <w:szCs w:val="24"/>
        </w:rPr>
        <w:t>-</w:t>
      </w:r>
      <w:r w:rsidRPr="006C6FC9">
        <w:rPr>
          <w:rFonts w:ascii="Times New Roman" w:hAnsi="Times New Roman" w:cs="Times New Roman"/>
          <w:sz w:val="24"/>
          <w:szCs w:val="24"/>
        </w:rPr>
        <w:t>through rates, unique click</w:t>
      </w:r>
      <w:r w:rsidR="009539B6">
        <w:rPr>
          <w:rFonts w:ascii="Times New Roman" w:hAnsi="Times New Roman" w:cs="Times New Roman"/>
          <w:sz w:val="24"/>
          <w:szCs w:val="24"/>
        </w:rPr>
        <w:t>-</w:t>
      </w:r>
      <w:r w:rsidRPr="006C6FC9">
        <w:rPr>
          <w:rFonts w:ascii="Times New Roman" w:hAnsi="Times New Roman" w:cs="Times New Roman"/>
          <w:sz w:val="24"/>
          <w:szCs w:val="24"/>
        </w:rPr>
        <w:t>through rates, actions, and people taking actions. These were our key performance indicators to determine the accuracy of our hypothesis.</w:t>
      </w:r>
    </w:p>
    <w:p w14:paraId="0D5AABD0" w14:textId="5FC54C4B" w:rsidR="66A0E381" w:rsidRPr="00C53D8B" w:rsidRDefault="00DF1A60" w:rsidP="00DF1A60">
      <w:pPr>
        <w:pStyle w:val="Heading2"/>
        <w:spacing w:line="360" w:lineRule="auto"/>
        <w:jc w:val="both"/>
        <w:rPr>
          <w:rFonts w:ascii="Times New Roman" w:hAnsi="Times New Roman" w:cs="Times New Roman"/>
        </w:rPr>
      </w:pPr>
      <w:r w:rsidRPr="00C53D8B">
        <w:rPr>
          <w:rFonts w:ascii="Times New Roman" w:hAnsi="Times New Roman" w:cs="Times New Roman"/>
        </w:rPr>
        <w:t>1.</w:t>
      </w:r>
      <w:r>
        <w:rPr>
          <w:rFonts w:ascii="Times New Roman" w:hAnsi="Times New Roman" w:cs="Times New Roman"/>
        </w:rPr>
        <w:t>8</w:t>
      </w:r>
      <w:r w:rsidRPr="00C53D8B">
        <w:rPr>
          <w:rFonts w:ascii="Times New Roman" w:hAnsi="Times New Roman" w:cs="Times New Roman"/>
        </w:rPr>
        <w:t xml:space="preserve"> </w:t>
      </w:r>
      <w:r>
        <w:rPr>
          <w:rFonts w:ascii="Times New Roman" w:hAnsi="Times New Roman" w:cs="Times New Roman"/>
        </w:rPr>
        <w:t>Hypothesis</w:t>
      </w:r>
    </w:p>
    <w:p w14:paraId="0793D06C" w14:textId="24982C99" w:rsidR="66A0E381" w:rsidRPr="006C6FC9" w:rsidRDefault="00B310EA" w:rsidP="00C53D8B">
      <w:pPr>
        <w:spacing w:line="360" w:lineRule="auto"/>
        <w:jc w:val="both"/>
        <w:rPr>
          <w:rFonts w:ascii="Times New Roman" w:hAnsi="Times New Roman" w:cs="Times New Roman"/>
          <w:sz w:val="24"/>
          <w:szCs w:val="24"/>
        </w:rPr>
      </w:pPr>
      <w:r w:rsidRPr="006C6FC9">
        <w:rPr>
          <w:rFonts w:ascii="Times New Roman" w:hAnsi="Times New Roman" w:cs="Times New Roman"/>
          <w:sz w:val="24"/>
          <w:szCs w:val="24"/>
        </w:rPr>
        <w:t>The hypothesis was that t</w:t>
      </w:r>
      <w:r w:rsidR="00DF1A60" w:rsidRPr="006C6FC9">
        <w:rPr>
          <w:rFonts w:ascii="Times New Roman" w:hAnsi="Times New Roman" w:cs="Times New Roman"/>
          <w:sz w:val="24"/>
          <w:szCs w:val="24"/>
        </w:rPr>
        <w:t xml:space="preserve">he muted color palette in Ad </w:t>
      </w:r>
      <w:r w:rsidR="00ED0D60">
        <w:rPr>
          <w:rFonts w:ascii="Times New Roman" w:hAnsi="Times New Roman" w:cs="Times New Roman"/>
          <w:sz w:val="24"/>
          <w:szCs w:val="24"/>
        </w:rPr>
        <w:t>A</w:t>
      </w:r>
      <w:r w:rsidR="00DF1A60" w:rsidRPr="006C6FC9">
        <w:rPr>
          <w:rFonts w:ascii="Times New Roman" w:hAnsi="Times New Roman" w:cs="Times New Roman"/>
          <w:sz w:val="24"/>
          <w:szCs w:val="24"/>
        </w:rPr>
        <w:t xml:space="preserve"> (Muted Colors) will resonate more strongly with the target demographic of Kefi Bakehouse — individuals aged 25 to 40 from the upper-middle to higher economic classes in Hyderabad — leading to higher engagement and conversion rates compared to Ad </w:t>
      </w:r>
      <w:r w:rsidR="003D1370">
        <w:rPr>
          <w:rFonts w:ascii="Times New Roman" w:hAnsi="Times New Roman" w:cs="Times New Roman"/>
          <w:sz w:val="24"/>
          <w:szCs w:val="24"/>
        </w:rPr>
        <w:t>B</w:t>
      </w:r>
      <w:r w:rsidR="00DF1A60" w:rsidRPr="006C6FC9">
        <w:rPr>
          <w:rFonts w:ascii="Times New Roman" w:hAnsi="Times New Roman" w:cs="Times New Roman"/>
          <w:sz w:val="24"/>
          <w:szCs w:val="24"/>
        </w:rPr>
        <w:t xml:space="preserve"> (Vibrant Colors). This demographic is hypothesized to prefer subtlety and sophistication in visual marketing, which aligns with their taste for luxury and exclusivity. Consequently, Ad B is expected to perform better in terms of generating inquiries and cake orders for events that are planned and value-driven, as opposed to the impulse purchases that might be elicited by the vibrant colors in Ad A.</w:t>
      </w:r>
    </w:p>
    <w:p w14:paraId="23DC3CF9" w14:textId="4F4DA12E" w:rsidR="00AC7C35" w:rsidRDefault="00F5765C" w:rsidP="00B3389D">
      <w:pPr>
        <w:pStyle w:val="Heading2"/>
        <w:spacing w:line="360" w:lineRule="auto"/>
      </w:pPr>
      <w:r>
        <w:t xml:space="preserve">X.X. Overall </w:t>
      </w:r>
      <w:r w:rsidR="00266C0E">
        <w:t xml:space="preserve">Performance of Ads. </w:t>
      </w:r>
    </w:p>
    <w:p w14:paraId="1C7C5001" w14:textId="77777777" w:rsidR="007E57E0" w:rsidRDefault="007E57E0" w:rsidP="00B3389D">
      <w:pPr>
        <w:spacing w:line="360" w:lineRule="auto"/>
      </w:pPr>
    </w:p>
    <w:p w14:paraId="0AA130D6" w14:textId="2AB7F845" w:rsidR="00594415" w:rsidRPr="00594415" w:rsidRDefault="00594415" w:rsidP="007E57E0">
      <w:pPr>
        <w:spacing w:line="360" w:lineRule="auto"/>
        <w:rPr>
          <w:rFonts w:ascii="Times New Roman" w:hAnsi="Times New Roman" w:cs="Times New Roman"/>
          <w:sz w:val="24"/>
          <w:szCs w:val="24"/>
        </w:rPr>
      </w:pPr>
      <w:r w:rsidRPr="00594415">
        <w:rPr>
          <w:rFonts w:ascii="Times New Roman" w:hAnsi="Times New Roman" w:cs="Times New Roman"/>
          <w:sz w:val="24"/>
          <w:szCs w:val="24"/>
        </w:rPr>
        <w:t xml:space="preserve">Surprisingly, ad </w:t>
      </w:r>
      <w:r w:rsidR="00785794">
        <w:rPr>
          <w:rFonts w:ascii="Times New Roman" w:hAnsi="Times New Roman" w:cs="Times New Roman"/>
          <w:sz w:val="24"/>
          <w:szCs w:val="24"/>
        </w:rPr>
        <w:t>B</w:t>
      </w:r>
      <w:r w:rsidRPr="00594415">
        <w:rPr>
          <w:rFonts w:ascii="Times New Roman" w:hAnsi="Times New Roman" w:cs="Times New Roman"/>
          <w:sz w:val="24"/>
          <w:szCs w:val="24"/>
        </w:rPr>
        <w:t xml:space="preserve"> outperformed ad </w:t>
      </w:r>
      <w:r w:rsidR="00785794">
        <w:rPr>
          <w:rFonts w:ascii="Times New Roman" w:hAnsi="Times New Roman" w:cs="Times New Roman"/>
          <w:sz w:val="24"/>
          <w:szCs w:val="24"/>
        </w:rPr>
        <w:t>A</w:t>
      </w:r>
      <w:r w:rsidRPr="00594415">
        <w:rPr>
          <w:rFonts w:ascii="Times New Roman" w:hAnsi="Times New Roman" w:cs="Times New Roman"/>
          <w:sz w:val="24"/>
          <w:szCs w:val="24"/>
        </w:rPr>
        <w:t xml:space="preserve"> in both reach and impressions, contrary to our initial expectation, as depicted in Fig. 3. This outcome aligns with our strategy for ad creation. We designed ad A to evoke feelings of happiness, targeting casual scrollers who are typically in a relaxed and positive mood, drawn to enjoyable content.</w:t>
      </w:r>
    </w:p>
    <w:p w14:paraId="64DB46C0" w14:textId="77777777" w:rsidR="00594415" w:rsidRPr="00594415" w:rsidRDefault="00594415" w:rsidP="007E57E0">
      <w:pPr>
        <w:spacing w:line="360" w:lineRule="auto"/>
        <w:rPr>
          <w:rFonts w:ascii="Times New Roman" w:hAnsi="Times New Roman" w:cs="Times New Roman"/>
          <w:sz w:val="24"/>
          <w:szCs w:val="24"/>
        </w:rPr>
      </w:pPr>
      <w:r w:rsidRPr="00594415">
        <w:rPr>
          <w:rFonts w:ascii="Times New Roman" w:hAnsi="Times New Roman" w:cs="Times New Roman"/>
          <w:sz w:val="24"/>
          <w:szCs w:val="24"/>
        </w:rPr>
        <w:t>Casual scrollers are less inclined to make immediate purchases; instead, they tend to engage with ads out of curiosity or to simply see what they're about. This is evidenced by the significantly lower number of conversations initiated by ad A, despite its broader reach.</w:t>
      </w:r>
    </w:p>
    <w:p w14:paraId="4B3618C1" w14:textId="77777777" w:rsidR="00594415" w:rsidRPr="00594415" w:rsidRDefault="00594415" w:rsidP="007E57E0">
      <w:pPr>
        <w:spacing w:line="360" w:lineRule="auto"/>
        <w:rPr>
          <w:rFonts w:ascii="Times New Roman" w:hAnsi="Times New Roman" w:cs="Times New Roman"/>
          <w:sz w:val="24"/>
          <w:szCs w:val="24"/>
        </w:rPr>
      </w:pPr>
      <w:r w:rsidRPr="00594415">
        <w:rPr>
          <w:rFonts w:ascii="Times New Roman" w:hAnsi="Times New Roman" w:cs="Times New Roman"/>
          <w:sz w:val="24"/>
          <w:szCs w:val="24"/>
        </w:rPr>
        <w:t>In contrast, ad B targets consumers with a genuine interest in purchasing the product. For this audience, a visually appealing and entertaining ad alone isn't sufficient to sway their purchasing decision. The key lies in creating an ad that resonates with their individuality or aligns with their preferences.</w:t>
      </w:r>
    </w:p>
    <w:p w14:paraId="75607841" w14:textId="77777777" w:rsidR="00594415" w:rsidRPr="00594415" w:rsidRDefault="00594415" w:rsidP="007E57E0">
      <w:pPr>
        <w:spacing w:line="360" w:lineRule="auto"/>
        <w:rPr>
          <w:rFonts w:ascii="Times New Roman" w:hAnsi="Times New Roman" w:cs="Times New Roman"/>
          <w:sz w:val="24"/>
          <w:szCs w:val="24"/>
        </w:rPr>
      </w:pPr>
      <w:r w:rsidRPr="00594415">
        <w:rPr>
          <w:rFonts w:ascii="Times New Roman" w:hAnsi="Times New Roman" w:cs="Times New Roman"/>
          <w:sz w:val="24"/>
          <w:szCs w:val="24"/>
        </w:rPr>
        <w:t>The results further support this notion, with ad B demonstrating a higher conversion rate per impression. This suggests that when an ad strikes a personal chord with the audience, they are more motivated to make a purchase.</w:t>
      </w:r>
    </w:p>
    <w:p w14:paraId="10F25525" w14:textId="77777777" w:rsidR="00594415" w:rsidRPr="00594415" w:rsidRDefault="00594415" w:rsidP="007E57E0">
      <w:pPr>
        <w:spacing w:line="360" w:lineRule="auto"/>
        <w:rPr>
          <w:rFonts w:ascii="Times New Roman" w:hAnsi="Times New Roman" w:cs="Times New Roman"/>
          <w:sz w:val="24"/>
          <w:szCs w:val="24"/>
        </w:rPr>
      </w:pPr>
      <w:r w:rsidRPr="00594415">
        <w:rPr>
          <w:rFonts w:ascii="Times New Roman" w:hAnsi="Times New Roman" w:cs="Times New Roman"/>
          <w:sz w:val="24"/>
          <w:szCs w:val="24"/>
        </w:rPr>
        <w:t>Additionally, the click-through rate for ad B surpassed that of ad A across different demographics, indicating a stronger engagement with the content and a higher likelihood of converting into sales.</w:t>
      </w:r>
    </w:p>
    <w:p w14:paraId="3BB925E9" w14:textId="77777777" w:rsidR="00594415" w:rsidRPr="007E57E0" w:rsidRDefault="00594415" w:rsidP="007E57E0">
      <w:pPr>
        <w:spacing w:line="360" w:lineRule="auto"/>
        <w:rPr>
          <w:rFonts w:ascii="Times New Roman" w:hAnsi="Times New Roman" w:cs="Times New Roman"/>
          <w:sz w:val="24"/>
          <w:szCs w:val="24"/>
        </w:rPr>
      </w:pPr>
      <w:r w:rsidRPr="00594415">
        <w:rPr>
          <w:rFonts w:ascii="Times New Roman" w:hAnsi="Times New Roman" w:cs="Times New Roman"/>
          <w:sz w:val="24"/>
          <w:szCs w:val="24"/>
        </w:rPr>
        <w:t>In summary, while ad A excelled in attracting attention from a broader audience, ad B proved to be more effective in appealing to potential buyers on a personal level, ultimately leading to higher conversion rates.</w:t>
      </w:r>
    </w:p>
    <w:p w14:paraId="67E2BDB5" w14:textId="75D9380B" w:rsidR="00624287" w:rsidRDefault="00D72F74" w:rsidP="00B3389D">
      <w:pPr>
        <w:spacing w:line="360" w:lineRule="auto"/>
        <w:rPr>
          <w:noProof/>
        </w:rPr>
      </w:pPr>
      <w:r w:rsidRPr="00D72F74">
        <w:rPr>
          <w:noProof/>
        </w:rPr>
        <w:drawing>
          <wp:inline distT="0" distB="0" distL="0" distR="0" wp14:anchorId="5FDCB4F2" wp14:editId="5CC3C8F7">
            <wp:extent cx="2235052" cy="1939552"/>
            <wp:effectExtent l="19050" t="19050" r="13335" b="22860"/>
            <wp:docPr id="1530821950" name="Picture 1"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821950" name="Picture 1" descr="A graph of a bar graph&#10;&#10;Description automatically generated with medium confidence"/>
                    <pic:cNvPicPr/>
                  </pic:nvPicPr>
                  <pic:blipFill>
                    <a:blip r:embed="rId12"/>
                    <a:stretch>
                      <a:fillRect/>
                    </a:stretch>
                  </pic:blipFill>
                  <pic:spPr>
                    <a:xfrm>
                      <a:off x="0" y="0"/>
                      <a:ext cx="2252313" cy="1954531"/>
                    </a:xfrm>
                    <a:prstGeom prst="rect">
                      <a:avLst/>
                    </a:prstGeom>
                    <a:ln>
                      <a:solidFill>
                        <a:schemeClr val="bg1">
                          <a:lumMod val="50000"/>
                        </a:schemeClr>
                      </a:solidFill>
                    </a:ln>
                  </pic:spPr>
                </pic:pic>
              </a:graphicData>
            </a:graphic>
          </wp:inline>
        </w:drawing>
      </w:r>
      <w:r w:rsidR="003D6D7F" w:rsidRPr="003D6D7F">
        <w:rPr>
          <w:noProof/>
        </w:rPr>
        <w:t xml:space="preserve"> </w:t>
      </w:r>
      <w:r w:rsidR="007E57E0" w:rsidRPr="003D6D7F">
        <w:rPr>
          <w:noProof/>
        </w:rPr>
        <w:drawing>
          <wp:inline distT="0" distB="0" distL="0" distR="0" wp14:anchorId="29480458" wp14:editId="26BFCDEE">
            <wp:extent cx="1969239" cy="1290422"/>
            <wp:effectExtent l="19050" t="19050" r="12065" b="24130"/>
            <wp:docPr id="1159191432"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191432" name="Picture 1" descr="A close-up of a white background&#10;&#10;Description automatically generated"/>
                    <pic:cNvPicPr/>
                  </pic:nvPicPr>
                  <pic:blipFill>
                    <a:blip r:embed="rId13"/>
                    <a:stretch>
                      <a:fillRect/>
                    </a:stretch>
                  </pic:blipFill>
                  <pic:spPr>
                    <a:xfrm>
                      <a:off x="0" y="0"/>
                      <a:ext cx="2043066" cy="1338800"/>
                    </a:xfrm>
                    <a:prstGeom prst="rect">
                      <a:avLst/>
                    </a:prstGeom>
                    <a:ln>
                      <a:solidFill>
                        <a:schemeClr val="bg1">
                          <a:lumMod val="50000"/>
                        </a:schemeClr>
                      </a:solidFill>
                    </a:ln>
                  </pic:spPr>
                </pic:pic>
              </a:graphicData>
            </a:graphic>
          </wp:inline>
        </w:drawing>
      </w:r>
    </w:p>
    <w:p w14:paraId="7DAF889F" w14:textId="2B580DE0" w:rsidR="00C3419A" w:rsidRDefault="00C3419A" w:rsidP="00B3389D">
      <w:pPr>
        <w:spacing w:line="360" w:lineRule="auto"/>
        <w:rPr>
          <w:noProof/>
        </w:rPr>
      </w:pPr>
      <w:r w:rsidRPr="00C3419A">
        <w:rPr>
          <w:noProof/>
        </w:rPr>
        <w:drawing>
          <wp:inline distT="0" distB="0" distL="0" distR="0" wp14:anchorId="7840A0E2" wp14:editId="1D429097">
            <wp:extent cx="2500866" cy="1971435"/>
            <wp:effectExtent l="19050" t="19050" r="13970" b="10160"/>
            <wp:docPr id="568553158" name="Picture 1" descr="A graph of a person and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553158" name="Picture 1" descr="A graph of a person and person&#10;&#10;Description automatically generated"/>
                    <pic:cNvPicPr/>
                  </pic:nvPicPr>
                  <pic:blipFill>
                    <a:blip r:embed="rId14"/>
                    <a:stretch>
                      <a:fillRect/>
                    </a:stretch>
                  </pic:blipFill>
                  <pic:spPr>
                    <a:xfrm>
                      <a:off x="0" y="0"/>
                      <a:ext cx="2524198" cy="1989828"/>
                    </a:xfrm>
                    <a:prstGeom prst="rect">
                      <a:avLst/>
                    </a:prstGeom>
                    <a:ln>
                      <a:solidFill>
                        <a:schemeClr val="bg1">
                          <a:lumMod val="50000"/>
                        </a:schemeClr>
                      </a:solidFill>
                    </a:ln>
                  </pic:spPr>
                </pic:pic>
              </a:graphicData>
            </a:graphic>
          </wp:inline>
        </w:drawing>
      </w:r>
      <w:r w:rsidR="00AE6853" w:rsidRPr="00AE6853">
        <w:rPr>
          <w:noProof/>
        </w:rPr>
        <w:t xml:space="preserve"> </w:t>
      </w:r>
      <w:r w:rsidR="00AE6853" w:rsidRPr="00AE6853">
        <w:rPr>
          <w:noProof/>
        </w:rPr>
        <w:drawing>
          <wp:inline distT="0" distB="0" distL="0" distR="0" wp14:anchorId="7682D7BE" wp14:editId="32549C07">
            <wp:extent cx="2420001" cy="1937341"/>
            <wp:effectExtent l="19050" t="19050" r="18415" b="25400"/>
            <wp:docPr id="1287644715" name="Picture 1" descr="A graph of a person and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644715" name="Picture 1" descr="A graph of a person and person&#10;&#10;Description automatically generated"/>
                    <pic:cNvPicPr/>
                  </pic:nvPicPr>
                  <pic:blipFill>
                    <a:blip r:embed="rId15"/>
                    <a:stretch>
                      <a:fillRect/>
                    </a:stretch>
                  </pic:blipFill>
                  <pic:spPr>
                    <a:xfrm>
                      <a:off x="0" y="0"/>
                      <a:ext cx="2447109" cy="1959043"/>
                    </a:xfrm>
                    <a:prstGeom prst="rect">
                      <a:avLst/>
                    </a:prstGeom>
                    <a:ln>
                      <a:solidFill>
                        <a:schemeClr val="bg1">
                          <a:lumMod val="50000"/>
                        </a:schemeClr>
                      </a:solidFill>
                    </a:ln>
                  </pic:spPr>
                </pic:pic>
              </a:graphicData>
            </a:graphic>
          </wp:inline>
        </w:drawing>
      </w:r>
      <w:r w:rsidR="007E57E0" w:rsidRPr="007E57E0">
        <w:rPr>
          <w:noProof/>
        </w:rPr>
        <w:t xml:space="preserve"> </w:t>
      </w:r>
      <w:r w:rsidR="007E57E0" w:rsidRPr="007E57E0">
        <w:rPr>
          <w:noProof/>
        </w:rPr>
        <w:drawing>
          <wp:inline distT="0" distB="0" distL="0" distR="0" wp14:anchorId="5386762C" wp14:editId="751F3C50">
            <wp:extent cx="2819843" cy="893900"/>
            <wp:effectExtent l="19050" t="19050" r="19050" b="20955"/>
            <wp:docPr id="47202963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029631" name="Picture 1" descr="A screenshot of a graph&#10;&#10;Description automatically generated"/>
                    <pic:cNvPicPr/>
                  </pic:nvPicPr>
                  <pic:blipFill>
                    <a:blip r:embed="rId16"/>
                    <a:stretch>
                      <a:fillRect/>
                    </a:stretch>
                  </pic:blipFill>
                  <pic:spPr>
                    <a:xfrm>
                      <a:off x="0" y="0"/>
                      <a:ext cx="2861327" cy="907051"/>
                    </a:xfrm>
                    <a:prstGeom prst="rect">
                      <a:avLst/>
                    </a:prstGeom>
                    <a:ln>
                      <a:solidFill>
                        <a:schemeClr val="bg1">
                          <a:lumMod val="50000"/>
                        </a:schemeClr>
                      </a:solidFill>
                    </a:ln>
                  </pic:spPr>
                </pic:pic>
              </a:graphicData>
            </a:graphic>
          </wp:inline>
        </w:drawing>
      </w:r>
    </w:p>
    <w:p w14:paraId="3063A6F1" w14:textId="53C3C0CE" w:rsidR="00324334" w:rsidRPr="00594415" w:rsidRDefault="00324334" w:rsidP="00B3389D">
      <w:pPr>
        <w:spacing w:line="360" w:lineRule="auto"/>
      </w:pPr>
      <w:r w:rsidRPr="00324334">
        <w:rPr>
          <w:noProof/>
        </w:rPr>
        <w:drawing>
          <wp:inline distT="0" distB="0" distL="0" distR="0" wp14:anchorId="17C88424" wp14:editId="7FF18FB8">
            <wp:extent cx="3200400" cy="1667154"/>
            <wp:effectExtent l="19050" t="19050" r="19050" b="28575"/>
            <wp:docPr id="2127505239" name="Picture 1" descr="A green rectangular bars with black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505239" name="Picture 1" descr="A green rectangular bars with black lines&#10;&#10;Description automatically generated with medium confidence"/>
                    <pic:cNvPicPr/>
                  </pic:nvPicPr>
                  <pic:blipFill>
                    <a:blip r:embed="rId17"/>
                    <a:stretch>
                      <a:fillRect/>
                    </a:stretch>
                  </pic:blipFill>
                  <pic:spPr>
                    <a:xfrm>
                      <a:off x="0" y="0"/>
                      <a:ext cx="3204795" cy="1669443"/>
                    </a:xfrm>
                    <a:prstGeom prst="rect">
                      <a:avLst/>
                    </a:prstGeom>
                    <a:ln>
                      <a:solidFill>
                        <a:schemeClr val="bg1">
                          <a:lumMod val="50000"/>
                        </a:schemeClr>
                      </a:solidFill>
                    </a:ln>
                  </pic:spPr>
                </pic:pic>
              </a:graphicData>
            </a:graphic>
          </wp:inline>
        </w:drawing>
      </w:r>
    </w:p>
    <w:p w14:paraId="134996C7" w14:textId="77777777" w:rsidR="00266C0E" w:rsidRPr="00266C0E" w:rsidRDefault="00266C0E" w:rsidP="00B3389D">
      <w:pPr>
        <w:spacing w:line="360" w:lineRule="auto"/>
      </w:pPr>
    </w:p>
    <w:p w14:paraId="11C11D4D" w14:textId="54A66022" w:rsidR="003F1CFD" w:rsidRDefault="003F1CFD" w:rsidP="004234A0">
      <w:pPr>
        <w:pStyle w:val="Heading2"/>
        <w:spacing w:line="360" w:lineRule="auto"/>
        <w:jc w:val="both"/>
        <w:rPr>
          <w:rFonts w:ascii="Times New Roman" w:hAnsi="Times New Roman" w:cs="Times New Roman"/>
        </w:rPr>
      </w:pPr>
      <w:r w:rsidRPr="00D64193">
        <w:rPr>
          <w:rFonts w:ascii="Times New Roman" w:hAnsi="Times New Roman" w:cs="Times New Roman"/>
        </w:rPr>
        <w:t xml:space="preserve">X.X. </w:t>
      </w:r>
      <w:r w:rsidR="00D64193" w:rsidRPr="00D64193">
        <w:rPr>
          <w:rFonts w:ascii="Times New Roman" w:hAnsi="Times New Roman" w:cs="Times New Roman"/>
        </w:rPr>
        <w:t>Ad</w:t>
      </w:r>
      <w:r w:rsidR="00D64193">
        <w:rPr>
          <w:rFonts w:ascii="Times New Roman" w:hAnsi="Times New Roman" w:cs="Times New Roman"/>
        </w:rPr>
        <w:t>ditional Findings</w:t>
      </w:r>
    </w:p>
    <w:p w14:paraId="49315328" w14:textId="1AA6B9E9" w:rsidR="00FB59E7" w:rsidRPr="006825C3" w:rsidRDefault="004B7B9E" w:rsidP="00B3389D">
      <w:p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Pr="004B7B9E">
        <w:rPr>
          <w:rFonts w:ascii="Times New Roman" w:hAnsi="Times New Roman" w:cs="Times New Roman"/>
          <w:sz w:val="24"/>
          <w:szCs w:val="24"/>
        </w:rPr>
        <w:t xml:space="preserve"> widespread reach is not inherently synonymous with campaign success</w:t>
      </w:r>
      <w:r>
        <w:rPr>
          <w:rFonts w:ascii="Times New Roman" w:hAnsi="Times New Roman" w:cs="Times New Roman"/>
          <w:sz w:val="24"/>
          <w:szCs w:val="24"/>
        </w:rPr>
        <w:t xml:space="preserve">. </w:t>
      </w:r>
      <w:r w:rsidR="006825C3" w:rsidRPr="006825C3">
        <w:rPr>
          <w:rFonts w:ascii="Times New Roman" w:hAnsi="Times New Roman" w:cs="Times New Roman"/>
          <w:sz w:val="24"/>
          <w:szCs w:val="24"/>
        </w:rPr>
        <w:t xml:space="preserve">While Ad B achieved a significantly higher reach (3 times more than Ad A), it failed to initiate meaningful conversations or drive desired actions from the target audience. </w:t>
      </w:r>
      <w:r w:rsidR="00FA2E9B" w:rsidRPr="006825C3">
        <w:rPr>
          <w:rFonts w:ascii="Times New Roman" w:hAnsi="Times New Roman" w:cs="Times New Roman"/>
          <w:sz w:val="24"/>
          <w:szCs w:val="24"/>
        </w:rPr>
        <w:t>These</w:t>
      </w:r>
      <w:r w:rsidR="006825C3" w:rsidRPr="006825C3">
        <w:rPr>
          <w:rFonts w:ascii="Times New Roman" w:hAnsi="Times New Roman" w:cs="Times New Roman"/>
          <w:sz w:val="24"/>
          <w:szCs w:val="24"/>
        </w:rPr>
        <w:t xml:space="preserve"> finding highlights that a larger reach alone is not indicative of an ad's effectiveness in resonating with and converting the intended customers.</w:t>
      </w:r>
    </w:p>
    <w:p w14:paraId="2D9B67B4" w14:textId="22CC54CF" w:rsidR="00746DF9" w:rsidRPr="006825C3" w:rsidRDefault="00746DF9" w:rsidP="00B3389D">
      <w:pPr>
        <w:spacing w:line="360" w:lineRule="auto"/>
        <w:jc w:val="both"/>
        <w:rPr>
          <w:rFonts w:ascii="Times New Roman" w:hAnsi="Times New Roman" w:cs="Times New Roman"/>
          <w:sz w:val="24"/>
          <w:szCs w:val="24"/>
        </w:rPr>
      </w:pPr>
      <w:r w:rsidRPr="00746DF9">
        <w:rPr>
          <w:rFonts w:ascii="Times New Roman" w:hAnsi="Times New Roman" w:cs="Times New Roman"/>
          <w:sz w:val="24"/>
          <w:szCs w:val="24"/>
        </w:rPr>
        <w:t xml:space="preserve">Furthermore, an advertisement's role extends beyond the initial capture of attention; it must be </w:t>
      </w:r>
      <w:r w:rsidR="00EB3403">
        <w:rPr>
          <w:rFonts w:ascii="Times New Roman" w:hAnsi="Times New Roman" w:cs="Times New Roman"/>
          <w:sz w:val="24"/>
          <w:szCs w:val="24"/>
        </w:rPr>
        <w:t xml:space="preserve">able to </w:t>
      </w:r>
      <w:r w:rsidRPr="00746DF9">
        <w:rPr>
          <w:rFonts w:ascii="Times New Roman" w:hAnsi="Times New Roman" w:cs="Times New Roman"/>
          <w:sz w:val="24"/>
          <w:szCs w:val="24"/>
        </w:rPr>
        <w:t xml:space="preserve">showcase the client's unique offerings and skills. For Kefi Bakehouse, this involves highlighting the artistry and </w:t>
      </w:r>
      <w:r w:rsidR="00F05312">
        <w:rPr>
          <w:rFonts w:ascii="Times New Roman" w:hAnsi="Times New Roman" w:cs="Times New Roman"/>
          <w:sz w:val="24"/>
          <w:szCs w:val="24"/>
        </w:rPr>
        <w:t>unique customizations</w:t>
      </w:r>
      <w:r w:rsidRPr="00746DF9">
        <w:rPr>
          <w:rFonts w:ascii="Times New Roman" w:hAnsi="Times New Roman" w:cs="Times New Roman"/>
          <w:sz w:val="24"/>
          <w:szCs w:val="24"/>
        </w:rPr>
        <w:t xml:space="preserve"> of </w:t>
      </w:r>
      <w:r w:rsidR="00F05312">
        <w:rPr>
          <w:rFonts w:ascii="Times New Roman" w:hAnsi="Times New Roman" w:cs="Times New Roman"/>
          <w:sz w:val="24"/>
          <w:szCs w:val="24"/>
        </w:rPr>
        <w:t>the cakes</w:t>
      </w:r>
      <w:r w:rsidRPr="00746DF9">
        <w:rPr>
          <w:rFonts w:ascii="Times New Roman" w:hAnsi="Times New Roman" w:cs="Times New Roman"/>
          <w:sz w:val="24"/>
          <w:szCs w:val="24"/>
        </w:rPr>
        <w:t xml:space="preserve">. Their advertising must communicate more than just an image; it must narrate the story of their craftsmanship and the tailored experience they provide. </w:t>
      </w:r>
      <w:r w:rsidR="002E0372">
        <w:rPr>
          <w:rFonts w:ascii="Times New Roman" w:hAnsi="Times New Roman" w:cs="Times New Roman"/>
          <w:sz w:val="24"/>
          <w:szCs w:val="24"/>
        </w:rPr>
        <w:t>Through</w:t>
      </w:r>
      <w:r w:rsidR="009A6915">
        <w:rPr>
          <w:rFonts w:ascii="Times New Roman" w:hAnsi="Times New Roman" w:cs="Times New Roman"/>
          <w:sz w:val="24"/>
          <w:szCs w:val="24"/>
        </w:rPr>
        <w:t xml:space="preserve"> just ad posters</w:t>
      </w:r>
      <w:r w:rsidRPr="00746DF9">
        <w:rPr>
          <w:rFonts w:ascii="Times New Roman" w:hAnsi="Times New Roman" w:cs="Times New Roman"/>
          <w:sz w:val="24"/>
          <w:szCs w:val="24"/>
        </w:rPr>
        <w:t>, Kefi's dedication to custom-designed, luxurious desserts m</w:t>
      </w:r>
      <w:r w:rsidR="00343104">
        <w:rPr>
          <w:rFonts w:ascii="Times New Roman" w:hAnsi="Times New Roman" w:cs="Times New Roman"/>
          <w:sz w:val="24"/>
          <w:szCs w:val="24"/>
        </w:rPr>
        <w:t>ay not</w:t>
      </w:r>
      <w:r w:rsidRPr="00746DF9">
        <w:rPr>
          <w:rFonts w:ascii="Times New Roman" w:hAnsi="Times New Roman" w:cs="Times New Roman"/>
          <w:sz w:val="24"/>
          <w:szCs w:val="24"/>
        </w:rPr>
        <w:t xml:space="preserve"> be painted vividly</w:t>
      </w:r>
      <w:r w:rsidR="00E04B0D">
        <w:rPr>
          <w:rFonts w:ascii="Times New Roman" w:hAnsi="Times New Roman" w:cs="Times New Roman"/>
          <w:sz w:val="24"/>
          <w:szCs w:val="24"/>
        </w:rPr>
        <w:t>.</w:t>
      </w:r>
      <w:r w:rsidRPr="00746DF9">
        <w:rPr>
          <w:rFonts w:ascii="Times New Roman" w:hAnsi="Times New Roman" w:cs="Times New Roman"/>
          <w:sz w:val="24"/>
          <w:szCs w:val="24"/>
        </w:rPr>
        <w:t xml:space="preserve"> </w:t>
      </w:r>
      <w:r w:rsidR="00D408CB">
        <w:rPr>
          <w:rFonts w:ascii="Times New Roman" w:hAnsi="Times New Roman" w:cs="Times New Roman"/>
          <w:sz w:val="24"/>
          <w:szCs w:val="24"/>
        </w:rPr>
        <w:t xml:space="preserve">The client </w:t>
      </w:r>
      <w:proofErr w:type="gramStart"/>
      <w:r w:rsidR="00D408CB">
        <w:rPr>
          <w:rFonts w:ascii="Times New Roman" w:hAnsi="Times New Roman" w:cs="Times New Roman"/>
          <w:sz w:val="24"/>
          <w:szCs w:val="24"/>
        </w:rPr>
        <w:t>has to</w:t>
      </w:r>
      <w:proofErr w:type="gramEnd"/>
      <w:r w:rsidR="00F5574F">
        <w:rPr>
          <w:rFonts w:ascii="Times New Roman" w:hAnsi="Times New Roman" w:cs="Times New Roman"/>
          <w:sz w:val="24"/>
          <w:szCs w:val="24"/>
        </w:rPr>
        <w:t xml:space="preserve"> focus on video ads </w:t>
      </w:r>
      <w:r w:rsidRPr="00746DF9">
        <w:rPr>
          <w:rFonts w:ascii="Times New Roman" w:hAnsi="Times New Roman" w:cs="Times New Roman"/>
          <w:sz w:val="24"/>
          <w:szCs w:val="24"/>
        </w:rPr>
        <w:t>ensuring that the essence of their brand—exclusivity and elegance in dessert form—is conveyed not as a mere backdrop but as the central theme.</w:t>
      </w:r>
    </w:p>
    <w:p w14:paraId="05965885" w14:textId="77777777" w:rsidR="00D64193" w:rsidRPr="00D64193" w:rsidRDefault="00D64193" w:rsidP="00B3389D">
      <w:pPr>
        <w:spacing w:line="360" w:lineRule="auto"/>
        <w:jc w:val="both"/>
      </w:pPr>
    </w:p>
    <w:p w14:paraId="02589CAB" w14:textId="684FDF09" w:rsidR="00864FF1" w:rsidRPr="00D64193" w:rsidRDefault="004234A0" w:rsidP="004234A0">
      <w:pPr>
        <w:pStyle w:val="Heading2"/>
        <w:spacing w:line="360" w:lineRule="auto"/>
        <w:jc w:val="both"/>
        <w:rPr>
          <w:rFonts w:ascii="Times New Roman" w:hAnsi="Times New Roman" w:cs="Times New Roman"/>
        </w:rPr>
      </w:pPr>
      <w:r w:rsidRPr="00D64193">
        <w:rPr>
          <w:rFonts w:ascii="Times New Roman" w:hAnsi="Times New Roman" w:cs="Times New Roman"/>
        </w:rPr>
        <w:t>X</w:t>
      </w:r>
      <w:r w:rsidR="003F1CFD" w:rsidRPr="00D64193">
        <w:rPr>
          <w:rFonts w:ascii="Times New Roman" w:hAnsi="Times New Roman" w:cs="Times New Roman"/>
        </w:rPr>
        <w:t>.</w:t>
      </w:r>
      <w:r w:rsidRPr="00D64193">
        <w:rPr>
          <w:rFonts w:ascii="Times New Roman" w:hAnsi="Times New Roman" w:cs="Times New Roman"/>
        </w:rPr>
        <w:t xml:space="preserve">X. </w:t>
      </w:r>
      <w:r w:rsidR="003F1CFD" w:rsidRPr="00D64193">
        <w:rPr>
          <w:rFonts w:ascii="Times New Roman" w:hAnsi="Times New Roman" w:cs="Times New Roman"/>
        </w:rPr>
        <w:t>Campaign</w:t>
      </w:r>
      <w:r w:rsidRPr="00D64193">
        <w:rPr>
          <w:rFonts w:ascii="Times New Roman" w:hAnsi="Times New Roman" w:cs="Times New Roman"/>
        </w:rPr>
        <w:t xml:space="preserve"> Constraints</w:t>
      </w:r>
    </w:p>
    <w:p w14:paraId="4CC3408C" w14:textId="67191464" w:rsidR="004234A0" w:rsidRPr="001A15A9" w:rsidRDefault="001A15A9" w:rsidP="00B3389D">
      <w:pPr>
        <w:spacing w:line="360" w:lineRule="auto"/>
        <w:jc w:val="both"/>
        <w:rPr>
          <w:rFonts w:ascii="Times New Roman" w:hAnsi="Times New Roman" w:cs="Times New Roman"/>
          <w:sz w:val="24"/>
          <w:szCs w:val="24"/>
        </w:rPr>
      </w:pPr>
      <w:r w:rsidRPr="001A15A9">
        <w:rPr>
          <w:rFonts w:ascii="Times New Roman" w:hAnsi="Times New Roman" w:cs="Times New Roman"/>
          <w:sz w:val="24"/>
          <w:szCs w:val="24"/>
        </w:rPr>
        <w:t>Durin</w:t>
      </w:r>
      <w:r>
        <w:rPr>
          <w:rFonts w:ascii="Times New Roman" w:hAnsi="Times New Roman" w:cs="Times New Roman"/>
          <w:sz w:val="24"/>
          <w:szCs w:val="24"/>
        </w:rPr>
        <w:t xml:space="preserve">g the campaign, our team faced multiple constraints </w:t>
      </w:r>
      <w:r w:rsidR="000C417F">
        <w:rPr>
          <w:rFonts w:ascii="Times New Roman" w:hAnsi="Times New Roman" w:cs="Times New Roman"/>
          <w:sz w:val="24"/>
          <w:szCs w:val="24"/>
        </w:rPr>
        <w:t>that provided valuable lessons</w:t>
      </w:r>
      <w:r w:rsidR="00A60CFA">
        <w:rPr>
          <w:rFonts w:ascii="Times New Roman" w:hAnsi="Times New Roman" w:cs="Times New Roman"/>
          <w:sz w:val="24"/>
          <w:szCs w:val="24"/>
        </w:rPr>
        <w:t xml:space="preserve">. </w:t>
      </w:r>
      <w:r w:rsidR="00023F36" w:rsidRPr="00023F36">
        <w:rPr>
          <w:rFonts w:ascii="Times New Roman" w:hAnsi="Times New Roman" w:cs="Times New Roman"/>
          <w:sz w:val="24"/>
          <w:szCs w:val="24"/>
        </w:rPr>
        <w:t xml:space="preserve">One primary limitation was the scheduling of the campaign launch. </w:t>
      </w:r>
      <w:r w:rsidR="00AA3668">
        <w:rPr>
          <w:rFonts w:ascii="Times New Roman" w:hAnsi="Times New Roman" w:cs="Times New Roman"/>
          <w:sz w:val="24"/>
          <w:szCs w:val="24"/>
        </w:rPr>
        <w:t>Due</w:t>
      </w:r>
      <w:r w:rsidR="00A60CFA">
        <w:rPr>
          <w:rFonts w:ascii="Times New Roman" w:hAnsi="Times New Roman" w:cs="Times New Roman"/>
          <w:sz w:val="24"/>
          <w:szCs w:val="24"/>
        </w:rPr>
        <w:t xml:space="preserve"> to the personal </w:t>
      </w:r>
      <w:r w:rsidR="00EB313F">
        <w:rPr>
          <w:rFonts w:ascii="Times New Roman" w:hAnsi="Times New Roman" w:cs="Times New Roman"/>
          <w:sz w:val="24"/>
          <w:szCs w:val="24"/>
        </w:rPr>
        <w:t>commitment</w:t>
      </w:r>
      <w:r w:rsidR="00A60CFA">
        <w:rPr>
          <w:rFonts w:ascii="Times New Roman" w:hAnsi="Times New Roman" w:cs="Times New Roman"/>
          <w:sz w:val="24"/>
          <w:szCs w:val="24"/>
        </w:rPr>
        <w:t xml:space="preserve"> of the client, we could not start our </w:t>
      </w:r>
      <w:r w:rsidR="00994683">
        <w:rPr>
          <w:rFonts w:ascii="Times New Roman" w:hAnsi="Times New Roman" w:cs="Times New Roman"/>
          <w:sz w:val="24"/>
          <w:szCs w:val="24"/>
        </w:rPr>
        <w:t>ad campaign earlier</w:t>
      </w:r>
      <w:r w:rsidR="00845823">
        <w:rPr>
          <w:rFonts w:ascii="Times New Roman" w:hAnsi="Times New Roman" w:cs="Times New Roman"/>
          <w:sz w:val="24"/>
          <w:szCs w:val="24"/>
        </w:rPr>
        <w:t xml:space="preserve"> </w:t>
      </w:r>
      <w:r w:rsidR="006D51FF">
        <w:rPr>
          <w:rFonts w:ascii="Times New Roman" w:hAnsi="Times New Roman" w:cs="Times New Roman"/>
          <w:sz w:val="24"/>
          <w:szCs w:val="24"/>
        </w:rPr>
        <w:t>as</w:t>
      </w:r>
      <w:r w:rsidR="00845823">
        <w:rPr>
          <w:rFonts w:ascii="Times New Roman" w:hAnsi="Times New Roman" w:cs="Times New Roman"/>
          <w:sz w:val="24"/>
          <w:szCs w:val="24"/>
        </w:rPr>
        <w:t xml:space="preserve"> we had to wait for an approval </w:t>
      </w:r>
      <w:proofErr w:type="gramStart"/>
      <w:r w:rsidR="00845823">
        <w:rPr>
          <w:rFonts w:ascii="Times New Roman" w:hAnsi="Times New Roman" w:cs="Times New Roman"/>
          <w:sz w:val="24"/>
          <w:szCs w:val="24"/>
        </w:rPr>
        <w:t>on</w:t>
      </w:r>
      <w:proofErr w:type="gramEnd"/>
      <w:r w:rsidR="00845823">
        <w:rPr>
          <w:rFonts w:ascii="Times New Roman" w:hAnsi="Times New Roman" w:cs="Times New Roman"/>
          <w:sz w:val="24"/>
          <w:szCs w:val="24"/>
        </w:rPr>
        <w:t xml:space="preserve"> the ad from the client. </w:t>
      </w:r>
      <w:r w:rsidR="00023F36" w:rsidRPr="00023F36">
        <w:rPr>
          <w:rFonts w:ascii="Times New Roman" w:hAnsi="Times New Roman" w:cs="Times New Roman"/>
          <w:sz w:val="24"/>
          <w:szCs w:val="24"/>
        </w:rPr>
        <w:t xml:space="preserve">This approval process, a testament to the client's dedication to brand alignment and quality control, inevitably shortened the </w:t>
      </w:r>
      <w:r w:rsidR="00803506">
        <w:rPr>
          <w:rFonts w:ascii="Times New Roman" w:hAnsi="Times New Roman" w:cs="Times New Roman"/>
          <w:sz w:val="24"/>
          <w:szCs w:val="24"/>
        </w:rPr>
        <w:t xml:space="preserve">ad </w:t>
      </w:r>
      <w:r w:rsidR="00023F36" w:rsidRPr="00023F36">
        <w:rPr>
          <w:rFonts w:ascii="Times New Roman" w:hAnsi="Times New Roman" w:cs="Times New Roman"/>
          <w:sz w:val="24"/>
          <w:szCs w:val="24"/>
        </w:rPr>
        <w:t>campaign duration to a window of just five days. This abbreviated timeframe potentially impacted the depth and breadth of consumer engagement that could be achieved.</w:t>
      </w:r>
      <w:r w:rsidR="00023F36">
        <w:rPr>
          <w:rFonts w:ascii="Times New Roman" w:hAnsi="Times New Roman" w:cs="Times New Roman"/>
          <w:sz w:val="24"/>
          <w:szCs w:val="24"/>
        </w:rPr>
        <w:t xml:space="preserve"> </w:t>
      </w:r>
    </w:p>
    <w:p w14:paraId="140D90FB" w14:textId="5406C374" w:rsidR="004B0BC4" w:rsidRPr="001A15A9" w:rsidRDefault="004B0BC4" w:rsidP="00B3389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Furthermore, </w:t>
      </w:r>
      <w:r w:rsidR="00D33745" w:rsidRPr="00D33745">
        <w:rPr>
          <w:rFonts w:ascii="Times New Roman" w:hAnsi="Times New Roman" w:cs="Times New Roman"/>
          <w:sz w:val="24"/>
          <w:szCs w:val="24"/>
        </w:rPr>
        <w:t>our client's business operations are predominantly conducted through Instagram, with orders being placed directly via the platform's direct messaging feature. This intrinsic link between the client's sales process and the platform dictated our decision to focus the campaign exclusively on Instagram. While this allowed for a direct approach tailored to current sales channels, it also inadvertently narrowed our potential reach.</w:t>
      </w:r>
      <w:r w:rsidR="00EE50B5">
        <w:rPr>
          <w:rFonts w:ascii="Times New Roman" w:hAnsi="Times New Roman" w:cs="Times New Roman"/>
          <w:sz w:val="24"/>
          <w:szCs w:val="24"/>
        </w:rPr>
        <w:t xml:space="preserve"> </w:t>
      </w:r>
      <w:r w:rsidR="00EE50B5" w:rsidRPr="00EE50B5">
        <w:rPr>
          <w:rFonts w:ascii="Times New Roman" w:hAnsi="Times New Roman" w:cs="Times New Roman"/>
          <w:sz w:val="24"/>
          <w:szCs w:val="24"/>
        </w:rPr>
        <w:t>The implications of this are twofold: we may have missed opportunities to engage with demographics active on other platforms, and we could have benefited from the network effects that a multi-platform strategy offers.</w:t>
      </w:r>
    </w:p>
    <w:p w14:paraId="7A82B90F" w14:textId="13577AAE" w:rsidR="000F607D" w:rsidRPr="001A15A9" w:rsidRDefault="00645BC9" w:rsidP="00B3389D">
      <w:pPr>
        <w:spacing w:line="360" w:lineRule="auto"/>
        <w:jc w:val="both"/>
        <w:rPr>
          <w:rFonts w:ascii="Times New Roman" w:hAnsi="Times New Roman" w:cs="Times New Roman"/>
          <w:sz w:val="24"/>
          <w:szCs w:val="24"/>
        </w:rPr>
      </w:pPr>
      <w:r>
        <w:rPr>
          <w:rFonts w:ascii="Times New Roman" w:hAnsi="Times New Roman" w:cs="Times New Roman"/>
          <w:sz w:val="24"/>
          <w:szCs w:val="24"/>
        </w:rPr>
        <w:t>Additionally, d</w:t>
      </w:r>
      <w:r w:rsidRPr="00645BC9">
        <w:rPr>
          <w:rFonts w:ascii="Times New Roman" w:hAnsi="Times New Roman" w:cs="Times New Roman"/>
          <w:sz w:val="24"/>
          <w:szCs w:val="24"/>
        </w:rPr>
        <w:t>espite the careful selection of our audience, the broader reach did not translate into targeted engagement, indicating that further refinement of audience selection criteria and targeting methods is needed.</w:t>
      </w:r>
    </w:p>
    <w:p w14:paraId="49CE4753" w14:textId="2E52F686" w:rsidR="0025279C" w:rsidRPr="0025279C" w:rsidRDefault="0025279C" w:rsidP="0025279C">
      <w:pPr>
        <w:pStyle w:val="Heading2"/>
        <w:spacing w:line="360" w:lineRule="auto"/>
        <w:jc w:val="both"/>
        <w:rPr>
          <w:rFonts w:ascii="Times New Roman" w:hAnsi="Times New Roman" w:cs="Times New Roman"/>
        </w:rPr>
      </w:pPr>
      <w:r>
        <w:rPr>
          <w:rFonts w:ascii="Times New Roman" w:hAnsi="Times New Roman" w:cs="Times New Roman"/>
        </w:rPr>
        <w:t>XX.</w:t>
      </w:r>
      <w:r w:rsidRPr="00C53D8B">
        <w:rPr>
          <w:rFonts w:ascii="Times New Roman" w:hAnsi="Times New Roman" w:cs="Times New Roman"/>
        </w:rPr>
        <w:t xml:space="preserve"> </w:t>
      </w:r>
      <w:r>
        <w:rPr>
          <w:rFonts w:ascii="Times New Roman" w:hAnsi="Times New Roman" w:cs="Times New Roman"/>
        </w:rPr>
        <w:t>Effectiveness of High-level and Low-level construal ads</w:t>
      </w:r>
    </w:p>
    <w:p w14:paraId="1A4AB829" w14:textId="77B0B909" w:rsidR="0025279C" w:rsidRDefault="0025279C" w:rsidP="0078289E">
      <w:pPr>
        <w:spacing w:line="360" w:lineRule="auto"/>
        <w:jc w:val="both"/>
        <w:rPr>
          <w:rFonts w:ascii="Times New Roman" w:hAnsi="Times New Roman" w:cs="Times New Roman"/>
          <w:sz w:val="24"/>
          <w:szCs w:val="24"/>
        </w:rPr>
      </w:pPr>
      <w:r w:rsidRPr="0025279C">
        <w:rPr>
          <w:rFonts w:ascii="Times New Roman" w:hAnsi="Times New Roman" w:cs="Times New Roman"/>
          <w:sz w:val="24"/>
          <w:szCs w:val="24"/>
        </w:rPr>
        <w:t xml:space="preserve">The A/B testing for Kefi Bakehouse’s campaign strategy provided insightful data on the effectiveness of high-level versus low-level construal ads, directly associated with the sophistication of visual elements used and the color themes. Ad </w:t>
      </w:r>
      <w:r w:rsidR="005C3C23">
        <w:rPr>
          <w:rFonts w:ascii="Times New Roman" w:hAnsi="Times New Roman" w:cs="Times New Roman"/>
          <w:sz w:val="24"/>
          <w:szCs w:val="24"/>
        </w:rPr>
        <w:t>A</w:t>
      </w:r>
      <w:r w:rsidRPr="0025279C">
        <w:rPr>
          <w:rFonts w:ascii="Times New Roman" w:hAnsi="Times New Roman" w:cs="Times New Roman"/>
          <w:sz w:val="24"/>
          <w:szCs w:val="24"/>
        </w:rPr>
        <w:t xml:space="preserve"> (Muted Colors) harnessed a pastel color scheme to subtly appeal to the target demographic's preference for luxury and exclusivity, aligning with the expectation that this group would be drawn to understated elegance. The assumption was that the nuanced sophistication of the ad would elicit a deeper cognitive engagement, encouraging contemplative decision-making consistent with high-level construal processes, which focus on abstract and aspirational attributes of the product. On the other hand, Ad </w:t>
      </w:r>
      <w:r w:rsidR="005C3C23">
        <w:rPr>
          <w:rFonts w:ascii="Times New Roman" w:hAnsi="Times New Roman" w:cs="Times New Roman"/>
          <w:sz w:val="24"/>
          <w:szCs w:val="24"/>
        </w:rPr>
        <w:t>B</w:t>
      </w:r>
      <w:r w:rsidRPr="0025279C">
        <w:rPr>
          <w:rFonts w:ascii="Times New Roman" w:hAnsi="Times New Roman" w:cs="Times New Roman"/>
          <w:sz w:val="24"/>
          <w:szCs w:val="24"/>
        </w:rPr>
        <w:t xml:space="preserve"> (Vibrant Colors), characterized by its vivid and bold palette, was crafted to elicit immediate, sensory-driven reactions from the audience, typical of low-level construal thinking, where the focus is on the concrete, present-moment attributes of the experience. The hypothesis was that while Ad </w:t>
      </w:r>
      <w:r w:rsidR="005C3C23">
        <w:rPr>
          <w:rFonts w:ascii="Times New Roman" w:hAnsi="Times New Roman" w:cs="Times New Roman"/>
          <w:sz w:val="24"/>
          <w:szCs w:val="24"/>
        </w:rPr>
        <w:t>B</w:t>
      </w:r>
      <w:r w:rsidRPr="0025279C">
        <w:rPr>
          <w:rFonts w:ascii="Times New Roman" w:hAnsi="Times New Roman" w:cs="Times New Roman"/>
          <w:sz w:val="24"/>
          <w:szCs w:val="24"/>
        </w:rPr>
        <w:t xml:space="preserve"> might capture immediate attention with its brightness and joyfulness, Ad </w:t>
      </w:r>
      <w:r w:rsidR="005C3C23">
        <w:rPr>
          <w:rFonts w:ascii="Times New Roman" w:hAnsi="Times New Roman" w:cs="Times New Roman"/>
          <w:sz w:val="24"/>
          <w:szCs w:val="24"/>
        </w:rPr>
        <w:t>A</w:t>
      </w:r>
      <w:r w:rsidRPr="0025279C">
        <w:rPr>
          <w:rFonts w:ascii="Times New Roman" w:hAnsi="Times New Roman" w:cs="Times New Roman"/>
          <w:sz w:val="24"/>
          <w:szCs w:val="24"/>
        </w:rPr>
        <w:t>, with its muted, premium aesthetic, would resonate more profoundly with the target audience's desires for refined experiences, thus driving higher engagement and conversion rates. The campaign's key metrics were designed to not just capture superficial interactions but to measure meaningful engagement that aligns with the strategic marketing goals and the brand's high-end positioning.</w:t>
      </w:r>
    </w:p>
    <w:p w14:paraId="0E7225A8" w14:textId="4C2CA526" w:rsidR="23058AA9" w:rsidRPr="006C6FC9" w:rsidRDefault="23058AA9" w:rsidP="00C53D8B">
      <w:pPr>
        <w:spacing w:line="360" w:lineRule="auto"/>
        <w:jc w:val="both"/>
        <w:rPr>
          <w:rFonts w:ascii="Times New Roman" w:hAnsi="Times New Roman" w:cs="Times New Roman"/>
          <w:sz w:val="24"/>
          <w:szCs w:val="24"/>
        </w:rPr>
      </w:pPr>
    </w:p>
    <w:p w14:paraId="3ED0ED57" w14:textId="1D096FC3" w:rsidR="00126480" w:rsidRPr="00C53D8B" w:rsidRDefault="00126480" w:rsidP="00126480">
      <w:pPr>
        <w:pStyle w:val="Heading2"/>
        <w:spacing w:line="360" w:lineRule="auto"/>
        <w:jc w:val="both"/>
        <w:rPr>
          <w:rFonts w:ascii="Times New Roman" w:hAnsi="Times New Roman" w:cs="Times New Roman"/>
        </w:rPr>
      </w:pPr>
      <w:r>
        <w:rPr>
          <w:rFonts w:ascii="Times New Roman" w:hAnsi="Times New Roman" w:cs="Times New Roman"/>
        </w:rPr>
        <w:t>XX.</w:t>
      </w:r>
      <w:r w:rsidRPr="00C53D8B">
        <w:rPr>
          <w:rFonts w:ascii="Times New Roman" w:hAnsi="Times New Roman" w:cs="Times New Roman"/>
        </w:rPr>
        <w:t xml:space="preserve"> </w:t>
      </w:r>
      <w:r>
        <w:rPr>
          <w:rFonts w:ascii="Times New Roman" w:hAnsi="Times New Roman" w:cs="Times New Roman"/>
        </w:rPr>
        <w:t>Recommendations</w:t>
      </w:r>
    </w:p>
    <w:p w14:paraId="35B89B99" w14:textId="74DE4875" w:rsidR="001C114E" w:rsidRDefault="000B6437" w:rsidP="001C114E">
      <w:pPr>
        <w:spacing w:line="360" w:lineRule="auto"/>
        <w:ind w:firstLine="630"/>
        <w:jc w:val="both"/>
        <w:rPr>
          <w:rFonts w:ascii="Times New Roman" w:hAnsi="Times New Roman" w:cs="Times New Roman"/>
          <w:sz w:val="24"/>
          <w:szCs w:val="24"/>
        </w:rPr>
      </w:pPr>
      <w:r>
        <w:rPr>
          <w:rFonts w:ascii="Times New Roman" w:hAnsi="Times New Roman" w:cs="Times New Roman"/>
          <w:sz w:val="24"/>
          <w:szCs w:val="24"/>
        </w:rPr>
        <w:t xml:space="preserve">Kefi Bakehouse </w:t>
      </w:r>
      <w:proofErr w:type="gramStart"/>
      <w:r w:rsidR="008D0D31">
        <w:rPr>
          <w:rFonts w:ascii="Times New Roman" w:hAnsi="Times New Roman" w:cs="Times New Roman"/>
          <w:sz w:val="24"/>
          <w:szCs w:val="24"/>
        </w:rPr>
        <w:t>had</w:t>
      </w:r>
      <w:proofErr w:type="gramEnd"/>
      <w:r w:rsidR="008D0D31">
        <w:rPr>
          <w:rFonts w:ascii="Times New Roman" w:hAnsi="Times New Roman" w:cs="Times New Roman"/>
          <w:sz w:val="24"/>
          <w:szCs w:val="24"/>
        </w:rPr>
        <w:t xml:space="preserve"> </w:t>
      </w:r>
      <w:r w:rsidR="00956ADD">
        <w:rPr>
          <w:rFonts w:ascii="Times New Roman" w:hAnsi="Times New Roman" w:cs="Times New Roman"/>
          <w:sz w:val="24"/>
          <w:szCs w:val="24"/>
        </w:rPr>
        <w:t xml:space="preserve">not </w:t>
      </w:r>
      <w:r w:rsidR="005266C9">
        <w:rPr>
          <w:rFonts w:ascii="Times New Roman" w:hAnsi="Times New Roman" w:cs="Times New Roman"/>
          <w:sz w:val="24"/>
          <w:szCs w:val="24"/>
        </w:rPr>
        <w:t xml:space="preserve">run </w:t>
      </w:r>
      <w:r w:rsidR="00956ADD">
        <w:rPr>
          <w:rFonts w:ascii="Times New Roman" w:hAnsi="Times New Roman" w:cs="Times New Roman"/>
          <w:sz w:val="24"/>
          <w:szCs w:val="24"/>
        </w:rPr>
        <w:t xml:space="preserve">any </w:t>
      </w:r>
      <w:r w:rsidR="005266C9">
        <w:rPr>
          <w:rFonts w:ascii="Times New Roman" w:hAnsi="Times New Roman" w:cs="Times New Roman"/>
          <w:sz w:val="24"/>
          <w:szCs w:val="24"/>
        </w:rPr>
        <w:t xml:space="preserve">ad or </w:t>
      </w:r>
      <w:r w:rsidR="00956ADD">
        <w:rPr>
          <w:rFonts w:ascii="Times New Roman" w:hAnsi="Times New Roman" w:cs="Times New Roman"/>
          <w:sz w:val="24"/>
          <w:szCs w:val="24"/>
        </w:rPr>
        <w:t xml:space="preserve">marketing </w:t>
      </w:r>
      <w:r w:rsidR="005266C9">
        <w:rPr>
          <w:rFonts w:ascii="Times New Roman" w:hAnsi="Times New Roman" w:cs="Times New Roman"/>
          <w:sz w:val="24"/>
          <w:szCs w:val="24"/>
        </w:rPr>
        <w:t xml:space="preserve">campaign </w:t>
      </w:r>
      <w:r w:rsidR="00AB3397">
        <w:rPr>
          <w:rFonts w:ascii="Times New Roman" w:hAnsi="Times New Roman" w:cs="Times New Roman"/>
          <w:sz w:val="24"/>
          <w:szCs w:val="24"/>
        </w:rPr>
        <w:t>on a</w:t>
      </w:r>
      <w:r w:rsidR="00222DAC">
        <w:rPr>
          <w:rFonts w:ascii="Times New Roman" w:hAnsi="Times New Roman" w:cs="Times New Roman"/>
          <w:sz w:val="24"/>
          <w:szCs w:val="24"/>
        </w:rPr>
        <w:t>ny platform</w:t>
      </w:r>
      <w:r w:rsidR="000811CA">
        <w:rPr>
          <w:rFonts w:ascii="Times New Roman" w:hAnsi="Times New Roman" w:cs="Times New Roman"/>
          <w:sz w:val="24"/>
          <w:szCs w:val="24"/>
        </w:rPr>
        <w:t xml:space="preserve"> </w:t>
      </w:r>
      <w:r w:rsidR="005266C9">
        <w:rPr>
          <w:rFonts w:ascii="Times New Roman" w:hAnsi="Times New Roman" w:cs="Times New Roman"/>
          <w:sz w:val="24"/>
          <w:szCs w:val="24"/>
        </w:rPr>
        <w:t xml:space="preserve">and </w:t>
      </w:r>
      <w:proofErr w:type="gramStart"/>
      <w:r w:rsidR="005266C9">
        <w:rPr>
          <w:rFonts w:ascii="Times New Roman" w:hAnsi="Times New Roman" w:cs="Times New Roman"/>
          <w:sz w:val="24"/>
          <w:szCs w:val="24"/>
        </w:rPr>
        <w:t>all of</w:t>
      </w:r>
      <w:proofErr w:type="gramEnd"/>
      <w:r w:rsidR="005266C9">
        <w:rPr>
          <w:rFonts w:ascii="Times New Roman" w:hAnsi="Times New Roman" w:cs="Times New Roman"/>
          <w:sz w:val="24"/>
          <w:szCs w:val="24"/>
        </w:rPr>
        <w:t xml:space="preserve"> the customers so far </w:t>
      </w:r>
      <w:r w:rsidR="00AB3397">
        <w:rPr>
          <w:rFonts w:ascii="Times New Roman" w:hAnsi="Times New Roman" w:cs="Times New Roman"/>
          <w:sz w:val="24"/>
          <w:szCs w:val="24"/>
        </w:rPr>
        <w:t xml:space="preserve">were via </w:t>
      </w:r>
      <w:r w:rsidR="000811CA">
        <w:rPr>
          <w:rFonts w:ascii="Times New Roman" w:hAnsi="Times New Roman" w:cs="Times New Roman"/>
          <w:sz w:val="24"/>
          <w:szCs w:val="24"/>
        </w:rPr>
        <w:t>word-of-mouth</w:t>
      </w:r>
      <w:r w:rsidR="00AB3397">
        <w:rPr>
          <w:rFonts w:ascii="Times New Roman" w:hAnsi="Times New Roman" w:cs="Times New Roman"/>
          <w:sz w:val="24"/>
          <w:szCs w:val="24"/>
        </w:rPr>
        <w:t xml:space="preserve"> advertising</w:t>
      </w:r>
      <w:r w:rsidR="00682B03">
        <w:rPr>
          <w:rFonts w:ascii="Times New Roman" w:hAnsi="Times New Roman" w:cs="Times New Roman"/>
          <w:sz w:val="24"/>
          <w:szCs w:val="24"/>
        </w:rPr>
        <w:t>.</w:t>
      </w:r>
      <w:r w:rsidR="00456C01">
        <w:rPr>
          <w:rFonts w:ascii="Times New Roman" w:hAnsi="Times New Roman" w:cs="Times New Roman"/>
          <w:sz w:val="24"/>
          <w:szCs w:val="24"/>
        </w:rPr>
        <w:t xml:space="preserve"> </w:t>
      </w:r>
      <w:r w:rsidR="00203147">
        <w:rPr>
          <w:rFonts w:ascii="Times New Roman" w:hAnsi="Times New Roman" w:cs="Times New Roman"/>
          <w:sz w:val="24"/>
          <w:szCs w:val="24"/>
        </w:rPr>
        <w:t>Th</w:t>
      </w:r>
      <w:r w:rsidR="005E3456">
        <w:rPr>
          <w:rFonts w:ascii="Times New Roman" w:hAnsi="Times New Roman" w:cs="Times New Roman"/>
          <w:sz w:val="24"/>
          <w:szCs w:val="24"/>
        </w:rPr>
        <w:t xml:space="preserve">is ad campaign </w:t>
      </w:r>
      <w:r w:rsidR="00D6317C">
        <w:rPr>
          <w:rFonts w:ascii="Times New Roman" w:hAnsi="Times New Roman" w:cs="Times New Roman"/>
          <w:sz w:val="24"/>
          <w:szCs w:val="24"/>
        </w:rPr>
        <w:t xml:space="preserve">was the first one </w:t>
      </w:r>
      <w:proofErr w:type="gramStart"/>
      <w:r w:rsidR="00D6317C">
        <w:rPr>
          <w:rFonts w:ascii="Times New Roman" w:hAnsi="Times New Roman" w:cs="Times New Roman"/>
          <w:sz w:val="24"/>
          <w:szCs w:val="24"/>
        </w:rPr>
        <w:t>run</w:t>
      </w:r>
      <w:proofErr w:type="gramEnd"/>
      <w:r w:rsidR="00D6317C">
        <w:rPr>
          <w:rFonts w:ascii="Times New Roman" w:hAnsi="Times New Roman" w:cs="Times New Roman"/>
          <w:sz w:val="24"/>
          <w:szCs w:val="24"/>
        </w:rPr>
        <w:t xml:space="preserve"> and</w:t>
      </w:r>
      <w:r w:rsidR="00085109">
        <w:rPr>
          <w:rFonts w:ascii="Times New Roman" w:hAnsi="Times New Roman" w:cs="Times New Roman"/>
          <w:sz w:val="24"/>
          <w:szCs w:val="24"/>
        </w:rPr>
        <w:t xml:space="preserve"> the results look promising because of the reach it had.</w:t>
      </w:r>
      <w:r w:rsidR="00FA13B3">
        <w:rPr>
          <w:rFonts w:ascii="Times New Roman" w:hAnsi="Times New Roman" w:cs="Times New Roman"/>
          <w:sz w:val="24"/>
          <w:szCs w:val="24"/>
        </w:rPr>
        <w:t xml:space="preserve"> This ad campaign </w:t>
      </w:r>
      <w:r w:rsidR="00FA13B3" w:rsidRPr="008257D5">
        <w:rPr>
          <w:rFonts w:ascii="Times New Roman" w:hAnsi="Times New Roman" w:cs="Times New Roman"/>
          <w:sz w:val="24"/>
          <w:szCs w:val="24"/>
        </w:rPr>
        <w:t xml:space="preserve">tested the effectiveness of two different color themes—vibrant and muted—on consumer engagement and response. The objective was to determine which theme resonated better with </w:t>
      </w:r>
      <w:r w:rsidR="00FA13B3">
        <w:rPr>
          <w:rFonts w:ascii="Times New Roman" w:hAnsi="Times New Roman" w:cs="Times New Roman"/>
          <w:sz w:val="24"/>
          <w:szCs w:val="24"/>
        </w:rPr>
        <w:t xml:space="preserve">the </w:t>
      </w:r>
      <w:r w:rsidR="00FA13B3" w:rsidRPr="008257D5">
        <w:rPr>
          <w:rFonts w:ascii="Times New Roman" w:hAnsi="Times New Roman" w:cs="Times New Roman"/>
          <w:sz w:val="24"/>
          <w:szCs w:val="24"/>
        </w:rPr>
        <w:t>target audience, aiming to see if the more understated, muted colors attracted more interest and conversions among your demographic, compared to the bold, vibrant colors.</w:t>
      </w:r>
      <w:r w:rsidR="00FA13B3">
        <w:rPr>
          <w:rFonts w:ascii="Times New Roman" w:hAnsi="Times New Roman" w:cs="Times New Roman"/>
          <w:sz w:val="24"/>
          <w:szCs w:val="24"/>
        </w:rPr>
        <w:t>]</w:t>
      </w:r>
      <w:r w:rsidR="00085109">
        <w:rPr>
          <w:rFonts w:ascii="Times New Roman" w:hAnsi="Times New Roman" w:cs="Times New Roman"/>
          <w:sz w:val="24"/>
          <w:szCs w:val="24"/>
        </w:rPr>
        <w:t xml:space="preserve">Based on the </w:t>
      </w:r>
      <w:r w:rsidR="00D61156">
        <w:rPr>
          <w:rFonts w:ascii="Times New Roman" w:hAnsi="Times New Roman" w:cs="Times New Roman"/>
          <w:sz w:val="24"/>
          <w:szCs w:val="24"/>
        </w:rPr>
        <w:t xml:space="preserve">observations </w:t>
      </w:r>
      <w:r w:rsidR="002E378B">
        <w:rPr>
          <w:rFonts w:ascii="Times New Roman" w:hAnsi="Times New Roman" w:cs="Times New Roman"/>
          <w:sz w:val="24"/>
          <w:szCs w:val="24"/>
        </w:rPr>
        <w:t xml:space="preserve">throughout the campaign </w:t>
      </w:r>
      <w:r w:rsidR="008309E1">
        <w:rPr>
          <w:rFonts w:ascii="Times New Roman" w:hAnsi="Times New Roman" w:cs="Times New Roman"/>
          <w:sz w:val="24"/>
          <w:szCs w:val="24"/>
        </w:rPr>
        <w:t xml:space="preserve">and </w:t>
      </w:r>
      <w:r w:rsidR="00B60393">
        <w:rPr>
          <w:rFonts w:ascii="Times New Roman" w:hAnsi="Times New Roman" w:cs="Times New Roman"/>
          <w:sz w:val="24"/>
          <w:szCs w:val="24"/>
        </w:rPr>
        <w:t xml:space="preserve">the client’s </w:t>
      </w:r>
      <w:r w:rsidR="001C114E">
        <w:rPr>
          <w:rFonts w:ascii="Times New Roman" w:hAnsi="Times New Roman" w:cs="Times New Roman"/>
          <w:sz w:val="24"/>
          <w:szCs w:val="24"/>
        </w:rPr>
        <w:t>vision for the business, we have the following recommendations:</w:t>
      </w:r>
    </w:p>
    <w:p w14:paraId="6569A25A" w14:textId="5557B1DE" w:rsidR="00FC44A5" w:rsidRDefault="006F352B" w:rsidP="00A6047C">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Extended AB testing: </w:t>
      </w:r>
      <w:r w:rsidR="00FC44A5">
        <w:rPr>
          <w:rFonts w:ascii="Times New Roman" w:hAnsi="Times New Roman" w:cs="Times New Roman"/>
          <w:sz w:val="24"/>
          <w:szCs w:val="24"/>
        </w:rPr>
        <w:t xml:space="preserve">Kefi should continue to experiment </w:t>
      </w:r>
      <w:r w:rsidR="00D52203">
        <w:rPr>
          <w:rFonts w:ascii="Times New Roman" w:hAnsi="Times New Roman" w:cs="Times New Roman"/>
          <w:sz w:val="24"/>
          <w:szCs w:val="24"/>
        </w:rPr>
        <w:t xml:space="preserve">by varying </w:t>
      </w:r>
      <w:proofErr w:type="gramStart"/>
      <w:r w:rsidR="00D52203">
        <w:rPr>
          <w:rFonts w:ascii="Times New Roman" w:hAnsi="Times New Roman" w:cs="Times New Roman"/>
          <w:sz w:val="24"/>
          <w:szCs w:val="24"/>
        </w:rPr>
        <w:t>messaging</w:t>
      </w:r>
      <w:r w:rsidR="00964DF2">
        <w:rPr>
          <w:rFonts w:ascii="Times New Roman" w:hAnsi="Times New Roman" w:cs="Times New Roman"/>
          <w:sz w:val="24"/>
          <w:szCs w:val="24"/>
        </w:rPr>
        <w:t xml:space="preserve">, </w:t>
      </w:r>
      <w:r w:rsidR="00123971">
        <w:rPr>
          <w:rFonts w:ascii="Times New Roman" w:hAnsi="Times New Roman" w:cs="Times New Roman"/>
          <w:sz w:val="24"/>
          <w:szCs w:val="24"/>
        </w:rPr>
        <w:t>and</w:t>
      </w:r>
      <w:proofErr w:type="gramEnd"/>
      <w:r w:rsidR="00123971">
        <w:rPr>
          <w:rFonts w:ascii="Times New Roman" w:hAnsi="Times New Roman" w:cs="Times New Roman"/>
          <w:sz w:val="24"/>
          <w:szCs w:val="24"/>
        </w:rPr>
        <w:t xml:space="preserve"> </w:t>
      </w:r>
      <w:r w:rsidR="00964DF2">
        <w:rPr>
          <w:rFonts w:ascii="Times New Roman" w:hAnsi="Times New Roman" w:cs="Times New Roman"/>
          <w:sz w:val="24"/>
          <w:szCs w:val="24"/>
        </w:rPr>
        <w:t xml:space="preserve">adding different visual elements </w:t>
      </w:r>
      <w:r w:rsidR="00253787">
        <w:rPr>
          <w:rFonts w:ascii="Times New Roman" w:hAnsi="Times New Roman" w:cs="Times New Roman"/>
          <w:sz w:val="24"/>
          <w:szCs w:val="24"/>
        </w:rPr>
        <w:t xml:space="preserve">or imagery styles. Since this is the start of its </w:t>
      </w:r>
      <w:r w:rsidR="00FC5304">
        <w:rPr>
          <w:rFonts w:ascii="Times New Roman" w:hAnsi="Times New Roman" w:cs="Times New Roman"/>
          <w:sz w:val="24"/>
          <w:szCs w:val="24"/>
        </w:rPr>
        <w:t>advertising journey, it is important that Kefi ident</w:t>
      </w:r>
      <w:r w:rsidR="00AD6DFB">
        <w:rPr>
          <w:rFonts w:ascii="Times New Roman" w:hAnsi="Times New Roman" w:cs="Times New Roman"/>
          <w:sz w:val="24"/>
          <w:szCs w:val="24"/>
        </w:rPr>
        <w:t xml:space="preserve">ifies which </w:t>
      </w:r>
      <w:proofErr w:type="gramStart"/>
      <w:r w:rsidR="00AD6DFB">
        <w:rPr>
          <w:rFonts w:ascii="Times New Roman" w:hAnsi="Times New Roman" w:cs="Times New Roman"/>
          <w:sz w:val="24"/>
          <w:szCs w:val="24"/>
        </w:rPr>
        <w:t>elements does</w:t>
      </w:r>
      <w:proofErr w:type="gramEnd"/>
      <w:r w:rsidR="00AD6DFB">
        <w:rPr>
          <w:rFonts w:ascii="Times New Roman" w:hAnsi="Times New Roman" w:cs="Times New Roman"/>
          <w:sz w:val="24"/>
          <w:szCs w:val="24"/>
        </w:rPr>
        <w:t xml:space="preserve"> its customers relate more to and if the ads </w:t>
      </w:r>
      <w:r w:rsidR="00222E65">
        <w:rPr>
          <w:rFonts w:ascii="Times New Roman" w:hAnsi="Times New Roman" w:cs="Times New Roman"/>
          <w:sz w:val="24"/>
          <w:szCs w:val="24"/>
        </w:rPr>
        <w:t xml:space="preserve">reach </w:t>
      </w:r>
      <w:r w:rsidR="0004608A">
        <w:rPr>
          <w:rFonts w:ascii="Times New Roman" w:hAnsi="Times New Roman" w:cs="Times New Roman"/>
          <w:sz w:val="24"/>
          <w:szCs w:val="24"/>
        </w:rPr>
        <w:t xml:space="preserve">potential </w:t>
      </w:r>
      <w:r w:rsidR="00222E65">
        <w:rPr>
          <w:rFonts w:ascii="Times New Roman" w:hAnsi="Times New Roman" w:cs="Times New Roman"/>
          <w:sz w:val="24"/>
          <w:szCs w:val="24"/>
        </w:rPr>
        <w:t xml:space="preserve">new </w:t>
      </w:r>
      <w:r w:rsidR="0004608A">
        <w:rPr>
          <w:rFonts w:ascii="Times New Roman" w:hAnsi="Times New Roman" w:cs="Times New Roman"/>
          <w:sz w:val="24"/>
          <w:szCs w:val="24"/>
        </w:rPr>
        <w:t>customers.</w:t>
      </w:r>
    </w:p>
    <w:p w14:paraId="6D4DE18E" w14:textId="09A4BE5B" w:rsidR="006F352B" w:rsidRPr="00FA13B3" w:rsidRDefault="00282724" w:rsidP="00A6047C">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Try new platforms: </w:t>
      </w:r>
      <w:r w:rsidR="00273192">
        <w:rPr>
          <w:rFonts w:ascii="Times New Roman" w:hAnsi="Times New Roman" w:cs="Times New Roman"/>
          <w:sz w:val="24"/>
          <w:szCs w:val="24"/>
        </w:rPr>
        <w:t xml:space="preserve">Since many users have </w:t>
      </w:r>
      <w:r w:rsidR="00812710">
        <w:rPr>
          <w:rFonts w:ascii="Times New Roman" w:hAnsi="Times New Roman" w:cs="Times New Roman"/>
          <w:sz w:val="24"/>
          <w:szCs w:val="24"/>
        </w:rPr>
        <w:t xml:space="preserve">started spending more time on apps such as </w:t>
      </w:r>
      <w:r w:rsidR="00F87290">
        <w:rPr>
          <w:rFonts w:ascii="Times New Roman" w:hAnsi="Times New Roman" w:cs="Times New Roman"/>
          <w:sz w:val="24"/>
          <w:szCs w:val="24"/>
        </w:rPr>
        <w:t xml:space="preserve">Facebook, Pinterest, </w:t>
      </w:r>
      <w:r w:rsidR="00812710">
        <w:rPr>
          <w:rFonts w:ascii="Times New Roman" w:hAnsi="Times New Roman" w:cs="Times New Roman"/>
          <w:sz w:val="24"/>
          <w:szCs w:val="24"/>
        </w:rPr>
        <w:t xml:space="preserve">TikTok, </w:t>
      </w:r>
      <w:r w:rsidR="00252D03">
        <w:rPr>
          <w:rFonts w:ascii="Times New Roman" w:hAnsi="Times New Roman" w:cs="Times New Roman"/>
          <w:sz w:val="24"/>
          <w:szCs w:val="24"/>
        </w:rPr>
        <w:t xml:space="preserve">YouTube, etc., </w:t>
      </w:r>
      <w:r w:rsidR="00471DCD">
        <w:rPr>
          <w:rFonts w:ascii="Times New Roman" w:hAnsi="Times New Roman" w:cs="Times New Roman"/>
          <w:sz w:val="24"/>
          <w:szCs w:val="24"/>
        </w:rPr>
        <w:t xml:space="preserve">Kefi can </w:t>
      </w:r>
      <w:r w:rsidR="00E374BE">
        <w:rPr>
          <w:rFonts w:ascii="Times New Roman" w:hAnsi="Times New Roman" w:cs="Times New Roman"/>
          <w:sz w:val="24"/>
          <w:szCs w:val="24"/>
        </w:rPr>
        <w:t>create content for those platforms</w:t>
      </w:r>
      <w:r w:rsidR="00123971">
        <w:rPr>
          <w:rFonts w:ascii="Times New Roman" w:hAnsi="Times New Roman" w:cs="Times New Roman"/>
          <w:sz w:val="24"/>
          <w:szCs w:val="24"/>
        </w:rPr>
        <w:t xml:space="preserve"> </w:t>
      </w:r>
      <w:r w:rsidR="00E374BE">
        <w:rPr>
          <w:rFonts w:ascii="Times New Roman" w:hAnsi="Times New Roman" w:cs="Times New Roman"/>
          <w:sz w:val="24"/>
          <w:szCs w:val="24"/>
        </w:rPr>
        <w:t xml:space="preserve">as well to </w:t>
      </w:r>
      <w:r w:rsidR="00123971">
        <w:rPr>
          <w:rFonts w:ascii="Times New Roman" w:hAnsi="Times New Roman" w:cs="Times New Roman"/>
          <w:sz w:val="24"/>
          <w:szCs w:val="24"/>
        </w:rPr>
        <w:t>increase their reach</w:t>
      </w:r>
      <w:r w:rsidR="00FE22C8">
        <w:rPr>
          <w:rFonts w:ascii="Times New Roman" w:hAnsi="Times New Roman" w:cs="Times New Roman"/>
          <w:sz w:val="24"/>
          <w:szCs w:val="24"/>
        </w:rPr>
        <w:t>.</w:t>
      </w:r>
      <w:r w:rsidR="00A6047C">
        <w:rPr>
          <w:rFonts w:ascii="Times New Roman" w:hAnsi="Times New Roman" w:cs="Times New Roman"/>
          <w:sz w:val="24"/>
          <w:szCs w:val="24"/>
        </w:rPr>
        <w:t xml:space="preserve"> </w:t>
      </w:r>
      <w:r w:rsidR="00E72F36">
        <w:rPr>
          <w:rFonts w:ascii="Times New Roman" w:hAnsi="Times New Roman" w:cs="Times New Roman"/>
          <w:sz w:val="24"/>
          <w:szCs w:val="24"/>
        </w:rPr>
        <w:t>Since our target age group is 25-40 years old</w:t>
      </w:r>
      <w:proofErr w:type="gramStart"/>
      <w:r w:rsidR="00E72F36">
        <w:rPr>
          <w:rFonts w:ascii="Times New Roman" w:hAnsi="Times New Roman" w:cs="Times New Roman"/>
          <w:sz w:val="24"/>
          <w:szCs w:val="24"/>
        </w:rPr>
        <w:t xml:space="preserve">, that </w:t>
      </w:r>
      <w:r w:rsidR="00CE7528">
        <w:rPr>
          <w:rFonts w:ascii="Times New Roman" w:hAnsi="Times New Roman" w:cs="Times New Roman"/>
          <w:sz w:val="24"/>
          <w:szCs w:val="24"/>
        </w:rPr>
        <w:t>might be</w:t>
      </w:r>
      <w:proofErr w:type="gramEnd"/>
      <w:r w:rsidR="00CE7528">
        <w:rPr>
          <w:rFonts w:ascii="Times New Roman" w:hAnsi="Times New Roman" w:cs="Times New Roman"/>
          <w:sz w:val="24"/>
          <w:szCs w:val="24"/>
        </w:rPr>
        <w:t xml:space="preserve"> frequent users of t</w:t>
      </w:r>
      <w:r w:rsidR="005128AE">
        <w:rPr>
          <w:rFonts w:ascii="Times New Roman" w:hAnsi="Times New Roman" w:cs="Times New Roman"/>
          <w:sz w:val="24"/>
          <w:szCs w:val="24"/>
        </w:rPr>
        <w:t>h</w:t>
      </w:r>
      <w:r w:rsidR="00E47537">
        <w:rPr>
          <w:rFonts w:ascii="Times New Roman" w:hAnsi="Times New Roman" w:cs="Times New Roman"/>
          <w:sz w:val="24"/>
          <w:szCs w:val="24"/>
        </w:rPr>
        <w:t>is set of apps and repeated exposure to an ad by Kefi can help in retain</w:t>
      </w:r>
      <w:r w:rsidR="00AB0E80">
        <w:rPr>
          <w:rFonts w:ascii="Times New Roman" w:hAnsi="Times New Roman" w:cs="Times New Roman"/>
          <w:sz w:val="24"/>
          <w:szCs w:val="24"/>
        </w:rPr>
        <w:t xml:space="preserve">ing the brand </w:t>
      </w:r>
      <w:r w:rsidR="00437498">
        <w:rPr>
          <w:rFonts w:ascii="Times New Roman" w:hAnsi="Times New Roman" w:cs="Times New Roman"/>
          <w:sz w:val="24"/>
          <w:szCs w:val="24"/>
        </w:rPr>
        <w:t xml:space="preserve">in memory. This mere exposure effect can benefit Kefi </w:t>
      </w:r>
      <w:r w:rsidR="00310912">
        <w:rPr>
          <w:rFonts w:ascii="Times New Roman" w:hAnsi="Times New Roman" w:cs="Times New Roman"/>
          <w:sz w:val="24"/>
          <w:szCs w:val="24"/>
        </w:rPr>
        <w:t xml:space="preserve">as customers will be reminded of Kefi whenever they are </w:t>
      </w:r>
      <w:r w:rsidR="00C513F2">
        <w:rPr>
          <w:rFonts w:ascii="Times New Roman" w:hAnsi="Times New Roman" w:cs="Times New Roman"/>
          <w:sz w:val="24"/>
          <w:szCs w:val="24"/>
        </w:rPr>
        <w:t>planning a celebration.</w:t>
      </w:r>
    </w:p>
    <w:p w14:paraId="550032CC" w14:textId="2510F79E" w:rsidR="001C114E" w:rsidRDefault="00B578D0" w:rsidP="001C114E">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Add </w:t>
      </w:r>
      <w:r w:rsidR="00325578">
        <w:rPr>
          <w:rFonts w:ascii="Times New Roman" w:hAnsi="Times New Roman" w:cs="Times New Roman"/>
          <w:sz w:val="24"/>
          <w:szCs w:val="24"/>
        </w:rPr>
        <w:t xml:space="preserve">a </w:t>
      </w:r>
      <w:r>
        <w:rPr>
          <w:rFonts w:ascii="Times New Roman" w:hAnsi="Times New Roman" w:cs="Times New Roman"/>
          <w:sz w:val="24"/>
          <w:szCs w:val="24"/>
        </w:rPr>
        <w:t xml:space="preserve">personal touch: </w:t>
      </w:r>
      <w:r w:rsidR="008A5AB1">
        <w:rPr>
          <w:rFonts w:ascii="Times New Roman" w:hAnsi="Times New Roman" w:cs="Times New Roman"/>
          <w:sz w:val="24"/>
          <w:szCs w:val="24"/>
        </w:rPr>
        <w:t xml:space="preserve">Since </w:t>
      </w:r>
      <w:r w:rsidR="0091449E">
        <w:rPr>
          <w:rFonts w:ascii="Times New Roman" w:hAnsi="Times New Roman" w:cs="Times New Roman"/>
          <w:sz w:val="24"/>
          <w:szCs w:val="24"/>
        </w:rPr>
        <w:t xml:space="preserve">these cakes are premium priced, the customer would carefully evaluate the quality of the product before making a purchase decision. </w:t>
      </w:r>
      <w:r w:rsidR="00325578">
        <w:rPr>
          <w:rFonts w:ascii="Times New Roman" w:hAnsi="Times New Roman" w:cs="Times New Roman"/>
          <w:sz w:val="24"/>
          <w:szCs w:val="24"/>
        </w:rPr>
        <w:t>To</w:t>
      </w:r>
      <w:r w:rsidR="0091449E">
        <w:rPr>
          <w:rFonts w:ascii="Times New Roman" w:hAnsi="Times New Roman" w:cs="Times New Roman"/>
          <w:sz w:val="24"/>
          <w:szCs w:val="24"/>
        </w:rPr>
        <w:t xml:space="preserve"> aid this </w:t>
      </w:r>
      <w:r w:rsidR="00325578">
        <w:rPr>
          <w:rFonts w:ascii="Times New Roman" w:hAnsi="Times New Roman" w:cs="Times New Roman"/>
          <w:sz w:val="24"/>
          <w:szCs w:val="24"/>
        </w:rPr>
        <w:t>decision-making</w:t>
      </w:r>
      <w:r w:rsidR="0091449E">
        <w:rPr>
          <w:rFonts w:ascii="Times New Roman" w:hAnsi="Times New Roman" w:cs="Times New Roman"/>
          <w:sz w:val="24"/>
          <w:szCs w:val="24"/>
        </w:rPr>
        <w:t xml:space="preserve"> process, we can build trust by adding text or video testimonials by </w:t>
      </w:r>
      <w:r w:rsidR="00ED0D13">
        <w:rPr>
          <w:rFonts w:ascii="Times New Roman" w:hAnsi="Times New Roman" w:cs="Times New Roman"/>
          <w:sz w:val="24"/>
          <w:szCs w:val="24"/>
        </w:rPr>
        <w:t xml:space="preserve">loyal customers </w:t>
      </w:r>
      <w:r w:rsidR="00F83D42">
        <w:rPr>
          <w:rFonts w:ascii="Times New Roman" w:hAnsi="Times New Roman" w:cs="Times New Roman"/>
          <w:sz w:val="24"/>
          <w:szCs w:val="24"/>
        </w:rPr>
        <w:t xml:space="preserve">who showcase the </w:t>
      </w:r>
      <w:r w:rsidR="00AB6C2E">
        <w:rPr>
          <w:rFonts w:ascii="Times New Roman" w:hAnsi="Times New Roman" w:cs="Times New Roman"/>
          <w:sz w:val="24"/>
          <w:szCs w:val="24"/>
        </w:rPr>
        <w:t>true capabilities of Kefi.</w:t>
      </w:r>
    </w:p>
    <w:p w14:paraId="7A606D73" w14:textId="05AFCF96" w:rsidR="00AB6C2E" w:rsidRPr="001C114E" w:rsidRDefault="00AB6C2E" w:rsidP="001C114E">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Targeted campaign: Since the cakes are made </w:t>
      </w:r>
      <w:r w:rsidR="002B51A8">
        <w:rPr>
          <w:rFonts w:ascii="Times New Roman" w:hAnsi="Times New Roman" w:cs="Times New Roman"/>
          <w:sz w:val="24"/>
          <w:szCs w:val="24"/>
        </w:rPr>
        <w:t xml:space="preserve">on </w:t>
      </w:r>
      <w:r w:rsidR="00325578">
        <w:rPr>
          <w:rFonts w:ascii="Times New Roman" w:hAnsi="Times New Roman" w:cs="Times New Roman"/>
          <w:sz w:val="24"/>
          <w:szCs w:val="24"/>
        </w:rPr>
        <w:t xml:space="preserve">a </w:t>
      </w:r>
      <w:r w:rsidR="002B51A8">
        <w:rPr>
          <w:rFonts w:ascii="Times New Roman" w:hAnsi="Times New Roman" w:cs="Times New Roman"/>
          <w:sz w:val="24"/>
          <w:szCs w:val="24"/>
        </w:rPr>
        <w:t xml:space="preserve">theme </w:t>
      </w:r>
      <w:r>
        <w:rPr>
          <w:rFonts w:ascii="Times New Roman" w:hAnsi="Times New Roman" w:cs="Times New Roman"/>
          <w:sz w:val="24"/>
          <w:szCs w:val="24"/>
        </w:rPr>
        <w:t xml:space="preserve">for a wide range of celebrations like birthdays to weddings to </w:t>
      </w:r>
      <w:r w:rsidR="00325578">
        <w:rPr>
          <w:rFonts w:ascii="Times New Roman" w:hAnsi="Times New Roman" w:cs="Times New Roman"/>
          <w:sz w:val="24"/>
          <w:szCs w:val="24"/>
        </w:rPr>
        <w:t>anniversaries</w:t>
      </w:r>
      <w:r>
        <w:rPr>
          <w:rFonts w:ascii="Times New Roman" w:hAnsi="Times New Roman" w:cs="Times New Roman"/>
          <w:sz w:val="24"/>
          <w:szCs w:val="24"/>
        </w:rPr>
        <w:t>, for different age groups</w:t>
      </w:r>
      <w:r w:rsidR="00E04A71">
        <w:rPr>
          <w:rFonts w:ascii="Times New Roman" w:hAnsi="Times New Roman" w:cs="Times New Roman"/>
          <w:sz w:val="24"/>
          <w:szCs w:val="24"/>
        </w:rPr>
        <w:t xml:space="preserve"> like </w:t>
      </w:r>
      <w:r w:rsidR="00F04357">
        <w:rPr>
          <w:rFonts w:ascii="Times New Roman" w:hAnsi="Times New Roman" w:cs="Times New Roman"/>
          <w:sz w:val="24"/>
          <w:szCs w:val="24"/>
        </w:rPr>
        <w:t>children to adult</w:t>
      </w:r>
      <w:r w:rsidR="0040138C">
        <w:rPr>
          <w:rFonts w:ascii="Times New Roman" w:hAnsi="Times New Roman" w:cs="Times New Roman"/>
          <w:sz w:val="24"/>
          <w:szCs w:val="24"/>
        </w:rPr>
        <w:t>s</w:t>
      </w:r>
      <w:r w:rsidR="00325578">
        <w:rPr>
          <w:rFonts w:ascii="Times New Roman" w:hAnsi="Times New Roman" w:cs="Times New Roman"/>
          <w:sz w:val="24"/>
          <w:szCs w:val="24"/>
        </w:rPr>
        <w:t>,</w:t>
      </w:r>
      <w:r w:rsidR="0040138C">
        <w:rPr>
          <w:rFonts w:ascii="Times New Roman" w:hAnsi="Times New Roman" w:cs="Times New Roman"/>
          <w:sz w:val="24"/>
          <w:szCs w:val="24"/>
        </w:rPr>
        <w:t xml:space="preserve"> and all g</w:t>
      </w:r>
      <w:r w:rsidR="00FA4F94">
        <w:rPr>
          <w:rFonts w:ascii="Times New Roman" w:hAnsi="Times New Roman" w:cs="Times New Roman"/>
          <w:sz w:val="24"/>
          <w:szCs w:val="24"/>
        </w:rPr>
        <w:t>e</w:t>
      </w:r>
      <w:r w:rsidR="0040138C">
        <w:rPr>
          <w:rFonts w:ascii="Times New Roman" w:hAnsi="Times New Roman" w:cs="Times New Roman"/>
          <w:sz w:val="24"/>
          <w:szCs w:val="24"/>
        </w:rPr>
        <w:t>nder</w:t>
      </w:r>
      <w:r w:rsidR="009A2365">
        <w:rPr>
          <w:rFonts w:ascii="Times New Roman" w:hAnsi="Times New Roman" w:cs="Times New Roman"/>
          <w:sz w:val="24"/>
          <w:szCs w:val="24"/>
        </w:rPr>
        <w:t xml:space="preserve">s, it is important that Kefi </w:t>
      </w:r>
      <w:r w:rsidR="002A08D3">
        <w:rPr>
          <w:rFonts w:ascii="Times New Roman" w:hAnsi="Times New Roman" w:cs="Times New Roman"/>
          <w:sz w:val="24"/>
          <w:szCs w:val="24"/>
        </w:rPr>
        <w:t xml:space="preserve">advertises </w:t>
      </w:r>
      <w:r w:rsidR="00486ACC">
        <w:rPr>
          <w:rFonts w:ascii="Times New Roman" w:hAnsi="Times New Roman" w:cs="Times New Roman"/>
          <w:sz w:val="24"/>
          <w:szCs w:val="24"/>
        </w:rPr>
        <w:t xml:space="preserve">this range via </w:t>
      </w:r>
      <w:r w:rsidR="00035D20">
        <w:rPr>
          <w:rFonts w:ascii="Times New Roman" w:hAnsi="Times New Roman" w:cs="Times New Roman"/>
          <w:sz w:val="24"/>
          <w:szCs w:val="24"/>
        </w:rPr>
        <w:t>its ads</w:t>
      </w:r>
      <w:r w:rsidR="00247596">
        <w:rPr>
          <w:rFonts w:ascii="Times New Roman" w:hAnsi="Times New Roman" w:cs="Times New Roman"/>
          <w:sz w:val="24"/>
          <w:szCs w:val="24"/>
        </w:rPr>
        <w:t>.</w:t>
      </w:r>
      <w:r w:rsidR="000A44D2">
        <w:rPr>
          <w:rFonts w:ascii="Times New Roman" w:hAnsi="Times New Roman" w:cs="Times New Roman"/>
          <w:sz w:val="24"/>
          <w:szCs w:val="24"/>
        </w:rPr>
        <w:t xml:space="preserve"> This would inform the consumers </w:t>
      </w:r>
      <w:r w:rsidR="00325578">
        <w:rPr>
          <w:rFonts w:ascii="Times New Roman" w:hAnsi="Times New Roman" w:cs="Times New Roman"/>
          <w:sz w:val="24"/>
          <w:szCs w:val="24"/>
        </w:rPr>
        <w:t>of</w:t>
      </w:r>
      <w:r w:rsidR="000A44D2">
        <w:rPr>
          <w:rFonts w:ascii="Times New Roman" w:hAnsi="Times New Roman" w:cs="Times New Roman"/>
          <w:sz w:val="24"/>
          <w:szCs w:val="24"/>
        </w:rPr>
        <w:t xml:space="preserve"> the capabilities of the bakehouse </w:t>
      </w:r>
      <w:r w:rsidR="00325578">
        <w:rPr>
          <w:rFonts w:ascii="Times New Roman" w:hAnsi="Times New Roman" w:cs="Times New Roman"/>
          <w:sz w:val="24"/>
          <w:szCs w:val="24"/>
        </w:rPr>
        <w:t>and the variety it has to offer.</w:t>
      </w:r>
    </w:p>
    <w:p w14:paraId="141F8423" w14:textId="5876EA95" w:rsidR="00F73E4B" w:rsidRPr="00EC4CFC" w:rsidRDefault="00D06B93" w:rsidP="009539B6">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D06B93">
        <w:rPr>
          <w:rFonts w:ascii="Times New Roman" w:hAnsi="Times New Roman" w:cs="Times New Roman"/>
          <w:sz w:val="24"/>
          <w:szCs w:val="24"/>
        </w:rPr>
        <w:t xml:space="preserve">hese </w:t>
      </w:r>
      <w:r>
        <w:rPr>
          <w:rFonts w:ascii="Times New Roman" w:hAnsi="Times New Roman" w:cs="Times New Roman"/>
          <w:sz w:val="24"/>
          <w:szCs w:val="24"/>
        </w:rPr>
        <w:t>recommendations would</w:t>
      </w:r>
      <w:r w:rsidRPr="00D06B93">
        <w:rPr>
          <w:rFonts w:ascii="Times New Roman" w:hAnsi="Times New Roman" w:cs="Times New Roman"/>
          <w:sz w:val="24"/>
          <w:szCs w:val="24"/>
        </w:rPr>
        <w:t xml:space="preserve"> refine </w:t>
      </w:r>
      <w:r>
        <w:rPr>
          <w:rFonts w:ascii="Times New Roman" w:hAnsi="Times New Roman" w:cs="Times New Roman"/>
          <w:sz w:val="24"/>
          <w:szCs w:val="24"/>
        </w:rPr>
        <w:t>the</w:t>
      </w:r>
      <w:r w:rsidRPr="00D06B93">
        <w:rPr>
          <w:rFonts w:ascii="Times New Roman" w:hAnsi="Times New Roman" w:cs="Times New Roman"/>
          <w:sz w:val="24"/>
          <w:szCs w:val="24"/>
        </w:rPr>
        <w:t xml:space="preserve"> advertising approach, ensuring that </w:t>
      </w:r>
      <w:r>
        <w:rPr>
          <w:rFonts w:ascii="Times New Roman" w:hAnsi="Times New Roman" w:cs="Times New Roman"/>
          <w:sz w:val="24"/>
          <w:szCs w:val="24"/>
        </w:rPr>
        <w:t xml:space="preserve">Kefi’s </w:t>
      </w:r>
      <w:r w:rsidRPr="00D06B93">
        <w:rPr>
          <w:rFonts w:ascii="Times New Roman" w:hAnsi="Times New Roman" w:cs="Times New Roman"/>
          <w:sz w:val="24"/>
          <w:szCs w:val="24"/>
        </w:rPr>
        <w:t xml:space="preserve">promotions not only capture attention but also resonate deeply with consumers, ultimately driving both engagement and </w:t>
      </w:r>
      <w:r>
        <w:rPr>
          <w:rFonts w:ascii="Times New Roman" w:hAnsi="Times New Roman" w:cs="Times New Roman"/>
          <w:sz w:val="24"/>
          <w:szCs w:val="24"/>
        </w:rPr>
        <w:t xml:space="preserve">most importantly, </w:t>
      </w:r>
      <w:r w:rsidRPr="00D06B93">
        <w:rPr>
          <w:rFonts w:ascii="Times New Roman" w:hAnsi="Times New Roman" w:cs="Times New Roman"/>
          <w:sz w:val="24"/>
          <w:szCs w:val="24"/>
        </w:rPr>
        <w:t>conversions.</w:t>
      </w:r>
    </w:p>
    <w:sectPr w:rsidR="00F73E4B" w:rsidRPr="00EC4C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D4955"/>
    <w:multiLevelType w:val="hybridMultilevel"/>
    <w:tmpl w:val="7D6C01CC"/>
    <w:lvl w:ilvl="0" w:tplc="86A277F6">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1AA06CC4"/>
    <w:multiLevelType w:val="hybridMultilevel"/>
    <w:tmpl w:val="FFFFFFFF"/>
    <w:lvl w:ilvl="0" w:tplc="932810BC">
      <w:start w:val="1"/>
      <w:numFmt w:val="bullet"/>
      <w:lvlText w:val=""/>
      <w:lvlJc w:val="left"/>
      <w:pPr>
        <w:ind w:left="720" w:hanging="360"/>
      </w:pPr>
      <w:rPr>
        <w:rFonts w:ascii="Symbol" w:hAnsi="Symbol" w:hint="default"/>
      </w:rPr>
    </w:lvl>
    <w:lvl w:ilvl="1" w:tplc="40E6417E">
      <w:start w:val="1"/>
      <w:numFmt w:val="bullet"/>
      <w:lvlText w:val="o"/>
      <w:lvlJc w:val="left"/>
      <w:pPr>
        <w:ind w:left="1440" w:hanging="360"/>
      </w:pPr>
      <w:rPr>
        <w:rFonts w:ascii="Courier New" w:hAnsi="Courier New" w:hint="default"/>
      </w:rPr>
    </w:lvl>
    <w:lvl w:ilvl="2" w:tplc="E716D2EE">
      <w:start w:val="1"/>
      <w:numFmt w:val="bullet"/>
      <w:lvlText w:val=""/>
      <w:lvlJc w:val="left"/>
      <w:pPr>
        <w:ind w:left="2160" w:hanging="360"/>
      </w:pPr>
      <w:rPr>
        <w:rFonts w:ascii="Wingdings" w:hAnsi="Wingdings" w:hint="default"/>
      </w:rPr>
    </w:lvl>
    <w:lvl w:ilvl="3" w:tplc="9BB86240">
      <w:start w:val="1"/>
      <w:numFmt w:val="bullet"/>
      <w:lvlText w:val=""/>
      <w:lvlJc w:val="left"/>
      <w:pPr>
        <w:ind w:left="2880" w:hanging="360"/>
      </w:pPr>
      <w:rPr>
        <w:rFonts w:ascii="Symbol" w:hAnsi="Symbol" w:hint="default"/>
      </w:rPr>
    </w:lvl>
    <w:lvl w:ilvl="4" w:tplc="D0D65838">
      <w:start w:val="1"/>
      <w:numFmt w:val="bullet"/>
      <w:lvlText w:val="o"/>
      <w:lvlJc w:val="left"/>
      <w:pPr>
        <w:ind w:left="3600" w:hanging="360"/>
      </w:pPr>
      <w:rPr>
        <w:rFonts w:ascii="Courier New" w:hAnsi="Courier New" w:hint="default"/>
      </w:rPr>
    </w:lvl>
    <w:lvl w:ilvl="5" w:tplc="D2968010">
      <w:start w:val="1"/>
      <w:numFmt w:val="bullet"/>
      <w:lvlText w:val=""/>
      <w:lvlJc w:val="left"/>
      <w:pPr>
        <w:ind w:left="4320" w:hanging="360"/>
      </w:pPr>
      <w:rPr>
        <w:rFonts w:ascii="Wingdings" w:hAnsi="Wingdings" w:hint="default"/>
      </w:rPr>
    </w:lvl>
    <w:lvl w:ilvl="6" w:tplc="8A4AC370">
      <w:start w:val="1"/>
      <w:numFmt w:val="bullet"/>
      <w:lvlText w:val=""/>
      <w:lvlJc w:val="left"/>
      <w:pPr>
        <w:ind w:left="5040" w:hanging="360"/>
      </w:pPr>
      <w:rPr>
        <w:rFonts w:ascii="Symbol" w:hAnsi="Symbol" w:hint="default"/>
      </w:rPr>
    </w:lvl>
    <w:lvl w:ilvl="7" w:tplc="1716175E">
      <w:start w:val="1"/>
      <w:numFmt w:val="bullet"/>
      <w:lvlText w:val="o"/>
      <w:lvlJc w:val="left"/>
      <w:pPr>
        <w:ind w:left="5760" w:hanging="360"/>
      </w:pPr>
      <w:rPr>
        <w:rFonts w:ascii="Courier New" w:hAnsi="Courier New" w:hint="default"/>
      </w:rPr>
    </w:lvl>
    <w:lvl w:ilvl="8" w:tplc="B54A7EFA">
      <w:start w:val="1"/>
      <w:numFmt w:val="bullet"/>
      <w:lvlText w:val=""/>
      <w:lvlJc w:val="left"/>
      <w:pPr>
        <w:ind w:left="6480" w:hanging="360"/>
      </w:pPr>
      <w:rPr>
        <w:rFonts w:ascii="Wingdings" w:hAnsi="Wingdings" w:hint="default"/>
      </w:rPr>
    </w:lvl>
  </w:abstractNum>
  <w:abstractNum w:abstractNumId="2" w15:restartNumberingAfterBreak="0">
    <w:nsid w:val="276513BD"/>
    <w:multiLevelType w:val="hybridMultilevel"/>
    <w:tmpl w:val="AA646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F50213"/>
    <w:multiLevelType w:val="hybridMultilevel"/>
    <w:tmpl w:val="A25C0F8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15:restartNumberingAfterBreak="0">
    <w:nsid w:val="51852CAF"/>
    <w:multiLevelType w:val="hybridMultilevel"/>
    <w:tmpl w:val="C7386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443CCD"/>
    <w:multiLevelType w:val="hybridMultilevel"/>
    <w:tmpl w:val="7278D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695C59"/>
    <w:multiLevelType w:val="multilevel"/>
    <w:tmpl w:val="19F89C3E"/>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195846090">
    <w:abstractNumId w:val="4"/>
  </w:num>
  <w:num w:numId="2" w16cid:durableId="1445463311">
    <w:abstractNumId w:val="0"/>
  </w:num>
  <w:num w:numId="3" w16cid:durableId="317350202">
    <w:abstractNumId w:val="6"/>
  </w:num>
  <w:num w:numId="4" w16cid:durableId="328296314">
    <w:abstractNumId w:val="1"/>
  </w:num>
  <w:num w:numId="5" w16cid:durableId="151723568">
    <w:abstractNumId w:val="2"/>
  </w:num>
  <w:num w:numId="6" w16cid:durableId="1087505038">
    <w:abstractNumId w:val="3"/>
  </w:num>
  <w:num w:numId="7" w16cid:durableId="552083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E5F"/>
    <w:rsid w:val="00001DFC"/>
    <w:rsid w:val="00005AFE"/>
    <w:rsid w:val="00013F28"/>
    <w:rsid w:val="00016820"/>
    <w:rsid w:val="00022172"/>
    <w:rsid w:val="00022298"/>
    <w:rsid w:val="00023F36"/>
    <w:rsid w:val="00026F0F"/>
    <w:rsid w:val="000276CC"/>
    <w:rsid w:val="00035683"/>
    <w:rsid w:val="000356E1"/>
    <w:rsid w:val="00035D20"/>
    <w:rsid w:val="000371FC"/>
    <w:rsid w:val="00037AE8"/>
    <w:rsid w:val="00042CC9"/>
    <w:rsid w:val="0004392B"/>
    <w:rsid w:val="0004608A"/>
    <w:rsid w:val="00046FEA"/>
    <w:rsid w:val="00056D49"/>
    <w:rsid w:val="000570BC"/>
    <w:rsid w:val="00073482"/>
    <w:rsid w:val="00073DBA"/>
    <w:rsid w:val="000811CA"/>
    <w:rsid w:val="00085109"/>
    <w:rsid w:val="00087965"/>
    <w:rsid w:val="00087FAF"/>
    <w:rsid w:val="00093A3D"/>
    <w:rsid w:val="000A05EE"/>
    <w:rsid w:val="000A1D66"/>
    <w:rsid w:val="000A44D2"/>
    <w:rsid w:val="000A45BF"/>
    <w:rsid w:val="000B495E"/>
    <w:rsid w:val="000B5BA7"/>
    <w:rsid w:val="000B6437"/>
    <w:rsid w:val="000C0A51"/>
    <w:rsid w:val="000C1C4A"/>
    <w:rsid w:val="000C417F"/>
    <w:rsid w:val="000C4A38"/>
    <w:rsid w:val="000C4C8E"/>
    <w:rsid w:val="000D0012"/>
    <w:rsid w:val="000D2BFE"/>
    <w:rsid w:val="000D5D7E"/>
    <w:rsid w:val="000E067F"/>
    <w:rsid w:val="000E1174"/>
    <w:rsid w:val="000F0BCE"/>
    <w:rsid w:val="000F311A"/>
    <w:rsid w:val="000F3CFB"/>
    <w:rsid w:val="000F4738"/>
    <w:rsid w:val="000F4E4C"/>
    <w:rsid w:val="000F607D"/>
    <w:rsid w:val="00102ADE"/>
    <w:rsid w:val="00104E27"/>
    <w:rsid w:val="00106377"/>
    <w:rsid w:val="00106AF0"/>
    <w:rsid w:val="00107FE3"/>
    <w:rsid w:val="00113EB6"/>
    <w:rsid w:val="00114678"/>
    <w:rsid w:val="00115CBB"/>
    <w:rsid w:val="0011666F"/>
    <w:rsid w:val="001167AD"/>
    <w:rsid w:val="00123971"/>
    <w:rsid w:val="00126480"/>
    <w:rsid w:val="00132AEB"/>
    <w:rsid w:val="00135387"/>
    <w:rsid w:val="0014786A"/>
    <w:rsid w:val="00152987"/>
    <w:rsid w:val="00156362"/>
    <w:rsid w:val="001708F0"/>
    <w:rsid w:val="00170959"/>
    <w:rsid w:val="00172BB6"/>
    <w:rsid w:val="001730E0"/>
    <w:rsid w:val="001750AE"/>
    <w:rsid w:val="00184E2E"/>
    <w:rsid w:val="00185710"/>
    <w:rsid w:val="00192162"/>
    <w:rsid w:val="00197063"/>
    <w:rsid w:val="001A15A9"/>
    <w:rsid w:val="001A41D1"/>
    <w:rsid w:val="001A4547"/>
    <w:rsid w:val="001A6C19"/>
    <w:rsid w:val="001A77F5"/>
    <w:rsid w:val="001A7FF1"/>
    <w:rsid w:val="001B4CD4"/>
    <w:rsid w:val="001B5C19"/>
    <w:rsid w:val="001C114E"/>
    <w:rsid w:val="001C476E"/>
    <w:rsid w:val="001C7784"/>
    <w:rsid w:val="001D3DE2"/>
    <w:rsid w:val="001D48A0"/>
    <w:rsid w:val="001E4562"/>
    <w:rsid w:val="001E5B6F"/>
    <w:rsid w:val="001F0709"/>
    <w:rsid w:val="001F0C6F"/>
    <w:rsid w:val="001F2F87"/>
    <w:rsid w:val="00203147"/>
    <w:rsid w:val="002143BD"/>
    <w:rsid w:val="00215E5F"/>
    <w:rsid w:val="0021626F"/>
    <w:rsid w:val="0021696F"/>
    <w:rsid w:val="00216E69"/>
    <w:rsid w:val="00222DAC"/>
    <w:rsid w:val="00222E65"/>
    <w:rsid w:val="0022674B"/>
    <w:rsid w:val="0023242C"/>
    <w:rsid w:val="00234B34"/>
    <w:rsid w:val="002410F4"/>
    <w:rsid w:val="00243104"/>
    <w:rsid w:val="002465B4"/>
    <w:rsid w:val="002468F6"/>
    <w:rsid w:val="00247596"/>
    <w:rsid w:val="00250B9F"/>
    <w:rsid w:val="0025279C"/>
    <w:rsid w:val="00252CD1"/>
    <w:rsid w:val="00252D03"/>
    <w:rsid w:val="0025361C"/>
    <w:rsid w:val="00253787"/>
    <w:rsid w:val="002570DB"/>
    <w:rsid w:val="00266C0E"/>
    <w:rsid w:val="0026724F"/>
    <w:rsid w:val="00273192"/>
    <w:rsid w:val="00275EBC"/>
    <w:rsid w:val="00276D11"/>
    <w:rsid w:val="00281229"/>
    <w:rsid w:val="00282724"/>
    <w:rsid w:val="0028523B"/>
    <w:rsid w:val="00285C6C"/>
    <w:rsid w:val="002A08D3"/>
    <w:rsid w:val="002A5EB2"/>
    <w:rsid w:val="002A75CC"/>
    <w:rsid w:val="002B3329"/>
    <w:rsid w:val="002B374B"/>
    <w:rsid w:val="002B51A8"/>
    <w:rsid w:val="002B6DE3"/>
    <w:rsid w:val="002C31C2"/>
    <w:rsid w:val="002D1406"/>
    <w:rsid w:val="002D1A86"/>
    <w:rsid w:val="002D44C4"/>
    <w:rsid w:val="002D65E6"/>
    <w:rsid w:val="002E0372"/>
    <w:rsid w:val="002E074F"/>
    <w:rsid w:val="002E378B"/>
    <w:rsid w:val="002E4AED"/>
    <w:rsid w:val="002F31A2"/>
    <w:rsid w:val="00301786"/>
    <w:rsid w:val="00310912"/>
    <w:rsid w:val="00311284"/>
    <w:rsid w:val="00311FBF"/>
    <w:rsid w:val="003149A7"/>
    <w:rsid w:val="00317AE1"/>
    <w:rsid w:val="00324334"/>
    <w:rsid w:val="00325578"/>
    <w:rsid w:val="00341AFD"/>
    <w:rsid w:val="003426B8"/>
    <w:rsid w:val="00342B03"/>
    <w:rsid w:val="00343104"/>
    <w:rsid w:val="003445D8"/>
    <w:rsid w:val="00345B8E"/>
    <w:rsid w:val="00371315"/>
    <w:rsid w:val="00374B8D"/>
    <w:rsid w:val="00376C6F"/>
    <w:rsid w:val="00394A7D"/>
    <w:rsid w:val="003A484D"/>
    <w:rsid w:val="003A7B3C"/>
    <w:rsid w:val="003B091C"/>
    <w:rsid w:val="003C4406"/>
    <w:rsid w:val="003C5B46"/>
    <w:rsid w:val="003C7FD9"/>
    <w:rsid w:val="003D1370"/>
    <w:rsid w:val="003D1CA9"/>
    <w:rsid w:val="003D3A7E"/>
    <w:rsid w:val="003D6D7F"/>
    <w:rsid w:val="003E0568"/>
    <w:rsid w:val="003E7758"/>
    <w:rsid w:val="003F1CFD"/>
    <w:rsid w:val="003F2CBB"/>
    <w:rsid w:val="003F6410"/>
    <w:rsid w:val="0040138C"/>
    <w:rsid w:val="00401CB8"/>
    <w:rsid w:val="004125B9"/>
    <w:rsid w:val="00412D2C"/>
    <w:rsid w:val="00417343"/>
    <w:rsid w:val="00420489"/>
    <w:rsid w:val="004207AB"/>
    <w:rsid w:val="004217C1"/>
    <w:rsid w:val="004220C3"/>
    <w:rsid w:val="00422E4D"/>
    <w:rsid w:val="004234A0"/>
    <w:rsid w:val="004236C5"/>
    <w:rsid w:val="0043120E"/>
    <w:rsid w:val="00433404"/>
    <w:rsid w:val="004335A3"/>
    <w:rsid w:val="00437498"/>
    <w:rsid w:val="00442AFA"/>
    <w:rsid w:val="00450F6E"/>
    <w:rsid w:val="00451AC0"/>
    <w:rsid w:val="00454710"/>
    <w:rsid w:val="00455D3B"/>
    <w:rsid w:val="00456C01"/>
    <w:rsid w:val="00464977"/>
    <w:rsid w:val="00471DCD"/>
    <w:rsid w:val="00471DD6"/>
    <w:rsid w:val="00471EEB"/>
    <w:rsid w:val="00473364"/>
    <w:rsid w:val="00475493"/>
    <w:rsid w:val="004822F3"/>
    <w:rsid w:val="00482499"/>
    <w:rsid w:val="00486ACC"/>
    <w:rsid w:val="00487BD8"/>
    <w:rsid w:val="00496592"/>
    <w:rsid w:val="004A1F28"/>
    <w:rsid w:val="004A26F3"/>
    <w:rsid w:val="004A62FB"/>
    <w:rsid w:val="004B0BC4"/>
    <w:rsid w:val="004B20AC"/>
    <w:rsid w:val="004B6994"/>
    <w:rsid w:val="004B6FE5"/>
    <w:rsid w:val="004B7B9E"/>
    <w:rsid w:val="004D0F50"/>
    <w:rsid w:val="004D1021"/>
    <w:rsid w:val="004D169F"/>
    <w:rsid w:val="004D4C9A"/>
    <w:rsid w:val="004D5124"/>
    <w:rsid w:val="004D7255"/>
    <w:rsid w:val="004E1F18"/>
    <w:rsid w:val="004E7821"/>
    <w:rsid w:val="004F13BE"/>
    <w:rsid w:val="004F1CF8"/>
    <w:rsid w:val="004F47DC"/>
    <w:rsid w:val="004F6D13"/>
    <w:rsid w:val="0050070B"/>
    <w:rsid w:val="005050AD"/>
    <w:rsid w:val="00506C7A"/>
    <w:rsid w:val="00507084"/>
    <w:rsid w:val="00507B86"/>
    <w:rsid w:val="005106CE"/>
    <w:rsid w:val="00511D85"/>
    <w:rsid w:val="005128AE"/>
    <w:rsid w:val="005202A8"/>
    <w:rsid w:val="00523192"/>
    <w:rsid w:val="00524554"/>
    <w:rsid w:val="00525BED"/>
    <w:rsid w:val="005266C9"/>
    <w:rsid w:val="00533ECB"/>
    <w:rsid w:val="0053690A"/>
    <w:rsid w:val="0055631B"/>
    <w:rsid w:val="00560D41"/>
    <w:rsid w:val="00562A2A"/>
    <w:rsid w:val="00565CC8"/>
    <w:rsid w:val="00565E9F"/>
    <w:rsid w:val="005668BA"/>
    <w:rsid w:val="0056797C"/>
    <w:rsid w:val="00567E40"/>
    <w:rsid w:val="005735A6"/>
    <w:rsid w:val="00574BBC"/>
    <w:rsid w:val="00577436"/>
    <w:rsid w:val="00580532"/>
    <w:rsid w:val="00582540"/>
    <w:rsid w:val="0059261A"/>
    <w:rsid w:val="00594415"/>
    <w:rsid w:val="005A112F"/>
    <w:rsid w:val="005A2AC3"/>
    <w:rsid w:val="005A492D"/>
    <w:rsid w:val="005B6313"/>
    <w:rsid w:val="005B71ED"/>
    <w:rsid w:val="005C0E27"/>
    <w:rsid w:val="005C38FD"/>
    <w:rsid w:val="005C3C23"/>
    <w:rsid w:val="005C3CE5"/>
    <w:rsid w:val="005C7746"/>
    <w:rsid w:val="005D066E"/>
    <w:rsid w:val="005D0C17"/>
    <w:rsid w:val="005D6889"/>
    <w:rsid w:val="005D7C8A"/>
    <w:rsid w:val="005E1691"/>
    <w:rsid w:val="005E301E"/>
    <w:rsid w:val="005E3456"/>
    <w:rsid w:val="005E3C35"/>
    <w:rsid w:val="005E58F1"/>
    <w:rsid w:val="005F3C10"/>
    <w:rsid w:val="005F644B"/>
    <w:rsid w:val="006018AE"/>
    <w:rsid w:val="006060BD"/>
    <w:rsid w:val="00606169"/>
    <w:rsid w:val="00607AD5"/>
    <w:rsid w:val="00611B6C"/>
    <w:rsid w:val="00612BF4"/>
    <w:rsid w:val="00617803"/>
    <w:rsid w:val="00622857"/>
    <w:rsid w:val="00624287"/>
    <w:rsid w:val="00625749"/>
    <w:rsid w:val="00632785"/>
    <w:rsid w:val="00633F94"/>
    <w:rsid w:val="006353F5"/>
    <w:rsid w:val="00637704"/>
    <w:rsid w:val="0063A16C"/>
    <w:rsid w:val="0064099E"/>
    <w:rsid w:val="00640A2E"/>
    <w:rsid w:val="0064296A"/>
    <w:rsid w:val="00642EBA"/>
    <w:rsid w:val="00645BC9"/>
    <w:rsid w:val="00654F4C"/>
    <w:rsid w:val="006624F6"/>
    <w:rsid w:val="00664F26"/>
    <w:rsid w:val="0067278D"/>
    <w:rsid w:val="00676C59"/>
    <w:rsid w:val="006825C3"/>
    <w:rsid w:val="00682B03"/>
    <w:rsid w:val="00684D2B"/>
    <w:rsid w:val="00691D60"/>
    <w:rsid w:val="006939FA"/>
    <w:rsid w:val="0069549C"/>
    <w:rsid w:val="00695F88"/>
    <w:rsid w:val="006A22A6"/>
    <w:rsid w:val="006A42FC"/>
    <w:rsid w:val="006B0941"/>
    <w:rsid w:val="006B3F7A"/>
    <w:rsid w:val="006B7F5E"/>
    <w:rsid w:val="006C6FC9"/>
    <w:rsid w:val="006D51FF"/>
    <w:rsid w:val="006D7531"/>
    <w:rsid w:val="006E0093"/>
    <w:rsid w:val="006E1EE6"/>
    <w:rsid w:val="006E52F2"/>
    <w:rsid w:val="006F0302"/>
    <w:rsid w:val="006F0CD0"/>
    <w:rsid w:val="006F352B"/>
    <w:rsid w:val="00701619"/>
    <w:rsid w:val="0071189D"/>
    <w:rsid w:val="0071394C"/>
    <w:rsid w:val="00715151"/>
    <w:rsid w:val="00717797"/>
    <w:rsid w:val="00723752"/>
    <w:rsid w:val="00724E5B"/>
    <w:rsid w:val="00725E45"/>
    <w:rsid w:val="0073179D"/>
    <w:rsid w:val="0073310B"/>
    <w:rsid w:val="00733713"/>
    <w:rsid w:val="0074288F"/>
    <w:rsid w:val="00746DF9"/>
    <w:rsid w:val="00747E09"/>
    <w:rsid w:val="00753D05"/>
    <w:rsid w:val="00756318"/>
    <w:rsid w:val="007569A5"/>
    <w:rsid w:val="00761D27"/>
    <w:rsid w:val="007658C3"/>
    <w:rsid w:val="00765D7D"/>
    <w:rsid w:val="00770AF0"/>
    <w:rsid w:val="0078135B"/>
    <w:rsid w:val="0078289E"/>
    <w:rsid w:val="00785794"/>
    <w:rsid w:val="007A1A76"/>
    <w:rsid w:val="007A6264"/>
    <w:rsid w:val="007B0A12"/>
    <w:rsid w:val="007B56DB"/>
    <w:rsid w:val="007C6003"/>
    <w:rsid w:val="007D0695"/>
    <w:rsid w:val="007D303C"/>
    <w:rsid w:val="007D5B24"/>
    <w:rsid w:val="007D6C83"/>
    <w:rsid w:val="007E0751"/>
    <w:rsid w:val="007E57E0"/>
    <w:rsid w:val="007E7649"/>
    <w:rsid w:val="0080347B"/>
    <w:rsid w:val="00803506"/>
    <w:rsid w:val="008062F7"/>
    <w:rsid w:val="00812710"/>
    <w:rsid w:val="00812FDE"/>
    <w:rsid w:val="008257D5"/>
    <w:rsid w:val="00826C21"/>
    <w:rsid w:val="008309E1"/>
    <w:rsid w:val="00835666"/>
    <w:rsid w:val="00843175"/>
    <w:rsid w:val="00844F6F"/>
    <w:rsid w:val="00845823"/>
    <w:rsid w:val="00847782"/>
    <w:rsid w:val="00853650"/>
    <w:rsid w:val="00862E23"/>
    <w:rsid w:val="00863C82"/>
    <w:rsid w:val="00864D0C"/>
    <w:rsid w:val="00864FF1"/>
    <w:rsid w:val="0087296B"/>
    <w:rsid w:val="008754A3"/>
    <w:rsid w:val="00880F64"/>
    <w:rsid w:val="00887556"/>
    <w:rsid w:val="0089231C"/>
    <w:rsid w:val="00897E8B"/>
    <w:rsid w:val="008A22E7"/>
    <w:rsid w:val="008A5AB1"/>
    <w:rsid w:val="008B0C48"/>
    <w:rsid w:val="008C0A4F"/>
    <w:rsid w:val="008C5B23"/>
    <w:rsid w:val="008D019F"/>
    <w:rsid w:val="008D0D31"/>
    <w:rsid w:val="008D1678"/>
    <w:rsid w:val="008D4540"/>
    <w:rsid w:val="008D47CC"/>
    <w:rsid w:val="008E06D1"/>
    <w:rsid w:val="008E13E0"/>
    <w:rsid w:val="008E547E"/>
    <w:rsid w:val="008E7388"/>
    <w:rsid w:val="008F09B5"/>
    <w:rsid w:val="008F429B"/>
    <w:rsid w:val="009017AA"/>
    <w:rsid w:val="00901850"/>
    <w:rsid w:val="0090659F"/>
    <w:rsid w:val="00912BD6"/>
    <w:rsid w:val="0091449E"/>
    <w:rsid w:val="009310C3"/>
    <w:rsid w:val="009356D5"/>
    <w:rsid w:val="00947925"/>
    <w:rsid w:val="00947DB5"/>
    <w:rsid w:val="00951D64"/>
    <w:rsid w:val="009539B6"/>
    <w:rsid w:val="0095588A"/>
    <w:rsid w:val="00955C9B"/>
    <w:rsid w:val="009568C9"/>
    <w:rsid w:val="00956ADD"/>
    <w:rsid w:val="009572D7"/>
    <w:rsid w:val="0096017B"/>
    <w:rsid w:val="009610C4"/>
    <w:rsid w:val="00963C0B"/>
    <w:rsid w:val="00964DF2"/>
    <w:rsid w:val="009660C1"/>
    <w:rsid w:val="0097190E"/>
    <w:rsid w:val="00977087"/>
    <w:rsid w:val="00980ADB"/>
    <w:rsid w:val="009817B1"/>
    <w:rsid w:val="00981C44"/>
    <w:rsid w:val="009825D4"/>
    <w:rsid w:val="00982B38"/>
    <w:rsid w:val="00984850"/>
    <w:rsid w:val="0099456A"/>
    <w:rsid w:val="00994683"/>
    <w:rsid w:val="009A0FDD"/>
    <w:rsid w:val="009A1653"/>
    <w:rsid w:val="009A2365"/>
    <w:rsid w:val="009A6915"/>
    <w:rsid w:val="009B3516"/>
    <w:rsid w:val="009B4165"/>
    <w:rsid w:val="009B79F7"/>
    <w:rsid w:val="009C2399"/>
    <w:rsid w:val="009C4590"/>
    <w:rsid w:val="009C7F4B"/>
    <w:rsid w:val="009C7FED"/>
    <w:rsid w:val="009D2620"/>
    <w:rsid w:val="009F44CE"/>
    <w:rsid w:val="009F459C"/>
    <w:rsid w:val="009F4ADD"/>
    <w:rsid w:val="009F4F7A"/>
    <w:rsid w:val="00A000FA"/>
    <w:rsid w:val="00A024D0"/>
    <w:rsid w:val="00A118B4"/>
    <w:rsid w:val="00A11B3E"/>
    <w:rsid w:val="00A129CD"/>
    <w:rsid w:val="00A15663"/>
    <w:rsid w:val="00A15AA8"/>
    <w:rsid w:val="00A16532"/>
    <w:rsid w:val="00A21709"/>
    <w:rsid w:val="00A23066"/>
    <w:rsid w:val="00A2492D"/>
    <w:rsid w:val="00A25037"/>
    <w:rsid w:val="00A34F29"/>
    <w:rsid w:val="00A44A57"/>
    <w:rsid w:val="00A46B60"/>
    <w:rsid w:val="00A47AFC"/>
    <w:rsid w:val="00A50A58"/>
    <w:rsid w:val="00A5172C"/>
    <w:rsid w:val="00A5231F"/>
    <w:rsid w:val="00A52824"/>
    <w:rsid w:val="00A52C3B"/>
    <w:rsid w:val="00A53373"/>
    <w:rsid w:val="00A6047C"/>
    <w:rsid w:val="00A60CFA"/>
    <w:rsid w:val="00A62594"/>
    <w:rsid w:val="00A62AA9"/>
    <w:rsid w:val="00A65414"/>
    <w:rsid w:val="00A71A90"/>
    <w:rsid w:val="00A73209"/>
    <w:rsid w:val="00A77507"/>
    <w:rsid w:val="00A81F12"/>
    <w:rsid w:val="00A92809"/>
    <w:rsid w:val="00A94F85"/>
    <w:rsid w:val="00A970AD"/>
    <w:rsid w:val="00AA0572"/>
    <w:rsid w:val="00AA3668"/>
    <w:rsid w:val="00AA5A3E"/>
    <w:rsid w:val="00AB0E80"/>
    <w:rsid w:val="00AB0EBF"/>
    <w:rsid w:val="00AB3397"/>
    <w:rsid w:val="00AB6C2E"/>
    <w:rsid w:val="00AB79CC"/>
    <w:rsid w:val="00AC508F"/>
    <w:rsid w:val="00AC560D"/>
    <w:rsid w:val="00AC681A"/>
    <w:rsid w:val="00AC7C35"/>
    <w:rsid w:val="00AD4540"/>
    <w:rsid w:val="00AD5A54"/>
    <w:rsid w:val="00AD6DFB"/>
    <w:rsid w:val="00AD7481"/>
    <w:rsid w:val="00AE4114"/>
    <w:rsid w:val="00AE6853"/>
    <w:rsid w:val="00AE6D57"/>
    <w:rsid w:val="00AE7DD2"/>
    <w:rsid w:val="00AF48FA"/>
    <w:rsid w:val="00AF60A2"/>
    <w:rsid w:val="00B027FC"/>
    <w:rsid w:val="00B03908"/>
    <w:rsid w:val="00B03CAD"/>
    <w:rsid w:val="00B151BC"/>
    <w:rsid w:val="00B15251"/>
    <w:rsid w:val="00B1544A"/>
    <w:rsid w:val="00B22618"/>
    <w:rsid w:val="00B22A98"/>
    <w:rsid w:val="00B26CF0"/>
    <w:rsid w:val="00B310EA"/>
    <w:rsid w:val="00B328C1"/>
    <w:rsid w:val="00B3389D"/>
    <w:rsid w:val="00B33E0D"/>
    <w:rsid w:val="00B4506B"/>
    <w:rsid w:val="00B451CD"/>
    <w:rsid w:val="00B54E19"/>
    <w:rsid w:val="00B578D0"/>
    <w:rsid w:val="00B60393"/>
    <w:rsid w:val="00B61A63"/>
    <w:rsid w:val="00B622D3"/>
    <w:rsid w:val="00B659B3"/>
    <w:rsid w:val="00B6773F"/>
    <w:rsid w:val="00B71C8A"/>
    <w:rsid w:val="00B73C4D"/>
    <w:rsid w:val="00B770EF"/>
    <w:rsid w:val="00B8540C"/>
    <w:rsid w:val="00BA082B"/>
    <w:rsid w:val="00BA13F6"/>
    <w:rsid w:val="00BA38BA"/>
    <w:rsid w:val="00BB3400"/>
    <w:rsid w:val="00BC79E5"/>
    <w:rsid w:val="00BD2FEA"/>
    <w:rsid w:val="00BD4618"/>
    <w:rsid w:val="00BD6E29"/>
    <w:rsid w:val="00BE544D"/>
    <w:rsid w:val="00BE5A28"/>
    <w:rsid w:val="00BF07E7"/>
    <w:rsid w:val="00BF10B1"/>
    <w:rsid w:val="00BF5733"/>
    <w:rsid w:val="00BF61CD"/>
    <w:rsid w:val="00BF7B40"/>
    <w:rsid w:val="00C03602"/>
    <w:rsid w:val="00C116AC"/>
    <w:rsid w:val="00C1780F"/>
    <w:rsid w:val="00C2009F"/>
    <w:rsid w:val="00C207C8"/>
    <w:rsid w:val="00C26739"/>
    <w:rsid w:val="00C26AAA"/>
    <w:rsid w:val="00C2752D"/>
    <w:rsid w:val="00C31600"/>
    <w:rsid w:val="00C31643"/>
    <w:rsid w:val="00C3419A"/>
    <w:rsid w:val="00C41A39"/>
    <w:rsid w:val="00C436C1"/>
    <w:rsid w:val="00C513F2"/>
    <w:rsid w:val="00C53D8B"/>
    <w:rsid w:val="00C557DC"/>
    <w:rsid w:val="00C55AE5"/>
    <w:rsid w:val="00C60156"/>
    <w:rsid w:val="00C64AF7"/>
    <w:rsid w:val="00C64F23"/>
    <w:rsid w:val="00C652D2"/>
    <w:rsid w:val="00C65344"/>
    <w:rsid w:val="00C66140"/>
    <w:rsid w:val="00C67014"/>
    <w:rsid w:val="00C74623"/>
    <w:rsid w:val="00C747DC"/>
    <w:rsid w:val="00C773DF"/>
    <w:rsid w:val="00C85FD1"/>
    <w:rsid w:val="00C86059"/>
    <w:rsid w:val="00C8778B"/>
    <w:rsid w:val="00C91114"/>
    <w:rsid w:val="00C96000"/>
    <w:rsid w:val="00C9625D"/>
    <w:rsid w:val="00C973DE"/>
    <w:rsid w:val="00CB125D"/>
    <w:rsid w:val="00CB3827"/>
    <w:rsid w:val="00CC081A"/>
    <w:rsid w:val="00CC0DDD"/>
    <w:rsid w:val="00CC1247"/>
    <w:rsid w:val="00CC2B80"/>
    <w:rsid w:val="00CE5531"/>
    <w:rsid w:val="00CE5E16"/>
    <w:rsid w:val="00CE7528"/>
    <w:rsid w:val="00CF247F"/>
    <w:rsid w:val="00CF5A34"/>
    <w:rsid w:val="00CF5E59"/>
    <w:rsid w:val="00CF6528"/>
    <w:rsid w:val="00D0245E"/>
    <w:rsid w:val="00D02EB4"/>
    <w:rsid w:val="00D05F82"/>
    <w:rsid w:val="00D06B93"/>
    <w:rsid w:val="00D10E1E"/>
    <w:rsid w:val="00D2024D"/>
    <w:rsid w:val="00D20ADC"/>
    <w:rsid w:val="00D24026"/>
    <w:rsid w:val="00D33745"/>
    <w:rsid w:val="00D408CB"/>
    <w:rsid w:val="00D411FA"/>
    <w:rsid w:val="00D432BF"/>
    <w:rsid w:val="00D456C6"/>
    <w:rsid w:val="00D46040"/>
    <w:rsid w:val="00D52203"/>
    <w:rsid w:val="00D528FC"/>
    <w:rsid w:val="00D53695"/>
    <w:rsid w:val="00D557FD"/>
    <w:rsid w:val="00D575C3"/>
    <w:rsid w:val="00D60FA4"/>
    <w:rsid w:val="00D61156"/>
    <w:rsid w:val="00D6317C"/>
    <w:rsid w:val="00D64193"/>
    <w:rsid w:val="00D71F76"/>
    <w:rsid w:val="00D72F74"/>
    <w:rsid w:val="00D74FD9"/>
    <w:rsid w:val="00D85038"/>
    <w:rsid w:val="00D930D3"/>
    <w:rsid w:val="00D965D9"/>
    <w:rsid w:val="00D96835"/>
    <w:rsid w:val="00D96F41"/>
    <w:rsid w:val="00DA274F"/>
    <w:rsid w:val="00DA2A8B"/>
    <w:rsid w:val="00DA62B8"/>
    <w:rsid w:val="00DB2974"/>
    <w:rsid w:val="00DB6799"/>
    <w:rsid w:val="00DC04D2"/>
    <w:rsid w:val="00DC13AB"/>
    <w:rsid w:val="00DC3508"/>
    <w:rsid w:val="00DC3E15"/>
    <w:rsid w:val="00DD040F"/>
    <w:rsid w:val="00DE0363"/>
    <w:rsid w:val="00DE19EA"/>
    <w:rsid w:val="00DE3DBC"/>
    <w:rsid w:val="00DE433B"/>
    <w:rsid w:val="00DE6BB0"/>
    <w:rsid w:val="00DE7ED0"/>
    <w:rsid w:val="00DF1A60"/>
    <w:rsid w:val="00DF1CA3"/>
    <w:rsid w:val="00DF1F3E"/>
    <w:rsid w:val="00DF3BBD"/>
    <w:rsid w:val="00E007A7"/>
    <w:rsid w:val="00E028A2"/>
    <w:rsid w:val="00E04A71"/>
    <w:rsid w:val="00E04B0D"/>
    <w:rsid w:val="00E064B8"/>
    <w:rsid w:val="00E11493"/>
    <w:rsid w:val="00E14E42"/>
    <w:rsid w:val="00E206B0"/>
    <w:rsid w:val="00E24F1B"/>
    <w:rsid w:val="00E3460E"/>
    <w:rsid w:val="00E363B3"/>
    <w:rsid w:val="00E374BE"/>
    <w:rsid w:val="00E41305"/>
    <w:rsid w:val="00E41E13"/>
    <w:rsid w:val="00E42621"/>
    <w:rsid w:val="00E45886"/>
    <w:rsid w:val="00E47537"/>
    <w:rsid w:val="00E55263"/>
    <w:rsid w:val="00E66B0C"/>
    <w:rsid w:val="00E72F36"/>
    <w:rsid w:val="00E81139"/>
    <w:rsid w:val="00E87635"/>
    <w:rsid w:val="00E936FB"/>
    <w:rsid w:val="00E93993"/>
    <w:rsid w:val="00E94833"/>
    <w:rsid w:val="00E9797B"/>
    <w:rsid w:val="00EA3751"/>
    <w:rsid w:val="00EB313F"/>
    <w:rsid w:val="00EB3403"/>
    <w:rsid w:val="00EB4E6E"/>
    <w:rsid w:val="00EC16BE"/>
    <w:rsid w:val="00EC1F33"/>
    <w:rsid w:val="00EC4CFC"/>
    <w:rsid w:val="00ED0D13"/>
    <w:rsid w:val="00ED0D60"/>
    <w:rsid w:val="00ED2B90"/>
    <w:rsid w:val="00EE50B5"/>
    <w:rsid w:val="00EE7295"/>
    <w:rsid w:val="00EF2EF2"/>
    <w:rsid w:val="00EF7776"/>
    <w:rsid w:val="00F00BBC"/>
    <w:rsid w:val="00F04357"/>
    <w:rsid w:val="00F05312"/>
    <w:rsid w:val="00F11E1D"/>
    <w:rsid w:val="00F12ACD"/>
    <w:rsid w:val="00F213B9"/>
    <w:rsid w:val="00F21752"/>
    <w:rsid w:val="00F419C4"/>
    <w:rsid w:val="00F43EA7"/>
    <w:rsid w:val="00F4422D"/>
    <w:rsid w:val="00F46FE3"/>
    <w:rsid w:val="00F51F17"/>
    <w:rsid w:val="00F5574F"/>
    <w:rsid w:val="00F5765C"/>
    <w:rsid w:val="00F65A71"/>
    <w:rsid w:val="00F73B95"/>
    <w:rsid w:val="00F73E4B"/>
    <w:rsid w:val="00F742AB"/>
    <w:rsid w:val="00F74405"/>
    <w:rsid w:val="00F74BF3"/>
    <w:rsid w:val="00F751A7"/>
    <w:rsid w:val="00F76066"/>
    <w:rsid w:val="00F77511"/>
    <w:rsid w:val="00F83D42"/>
    <w:rsid w:val="00F85759"/>
    <w:rsid w:val="00F87290"/>
    <w:rsid w:val="00F91E95"/>
    <w:rsid w:val="00F92C8F"/>
    <w:rsid w:val="00F935C4"/>
    <w:rsid w:val="00F93CB8"/>
    <w:rsid w:val="00FA13B3"/>
    <w:rsid w:val="00FA2E9B"/>
    <w:rsid w:val="00FA4F94"/>
    <w:rsid w:val="00FB59E7"/>
    <w:rsid w:val="00FB72D7"/>
    <w:rsid w:val="00FC1713"/>
    <w:rsid w:val="00FC202A"/>
    <w:rsid w:val="00FC2607"/>
    <w:rsid w:val="00FC44A5"/>
    <w:rsid w:val="00FC5304"/>
    <w:rsid w:val="00FD12D5"/>
    <w:rsid w:val="00FE22C8"/>
    <w:rsid w:val="00FE3C98"/>
    <w:rsid w:val="00FE3E45"/>
    <w:rsid w:val="00FE6577"/>
    <w:rsid w:val="00FE76DD"/>
    <w:rsid w:val="00FE7A8F"/>
    <w:rsid w:val="00FE7B82"/>
    <w:rsid w:val="00FF0D6F"/>
    <w:rsid w:val="00FF676A"/>
    <w:rsid w:val="01C36483"/>
    <w:rsid w:val="04E7DAD7"/>
    <w:rsid w:val="06CAC394"/>
    <w:rsid w:val="0799A23B"/>
    <w:rsid w:val="09130BBB"/>
    <w:rsid w:val="0A488A35"/>
    <w:rsid w:val="0B7F4ADE"/>
    <w:rsid w:val="0DCAC05D"/>
    <w:rsid w:val="0E43C83F"/>
    <w:rsid w:val="0E6413D9"/>
    <w:rsid w:val="10A6F589"/>
    <w:rsid w:val="10FF2A25"/>
    <w:rsid w:val="12EA6EB1"/>
    <w:rsid w:val="19E26F23"/>
    <w:rsid w:val="1B470139"/>
    <w:rsid w:val="1BFD2250"/>
    <w:rsid w:val="1E686554"/>
    <w:rsid w:val="1E771A17"/>
    <w:rsid w:val="20665015"/>
    <w:rsid w:val="2197F05C"/>
    <w:rsid w:val="21C51612"/>
    <w:rsid w:val="22AC8BC4"/>
    <w:rsid w:val="23058AA9"/>
    <w:rsid w:val="23E2E7C6"/>
    <w:rsid w:val="276EC210"/>
    <w:rsid w:val="2AADB7E5"/>
    <w:rsid w:val="2B4F07B8"/>
    <w:rsid w:val="2CB1D366"/>
    <w:rsid w:val="2D6AAD62"/>
    <w:rsid w:val="2DEBB19B"/>
    <w:rsid w:val="2F7597CB"/>
    <w:rsid w:val="30C03BDE"/>
    <w:rsid w:val="33585335"/>
    <w:rsid w:val="343D0660"/>
    <w:rsid w:val="3451402C"/>
    <w:rsid w:val="34D5D135"/>
    <w:rsid w:val="35121150"/>
    <w:rsid w:val="374CA878"/>
    <w:rsid w:val="3B0CA57E"/>
    <w:rsid w:val="3B255E97"/>
    <w:rsid w:val="3BC390DE"/>
    <w:rsid w:val="3EB009F1"/>
    <w:rsid w:val="4295843A"/>
    <w:rsid w:val="439274D7"/>
    <w:rsid w:val="441B17F4"/>
    <w:rsid w:val="46D126A7"/>
    <w:rsid w:val="4C3BCF08"/>
    <w:rsid w:val="4D380C5C"/>
    <w:rsid w:val="4E1BFEE0"/>
    <w:rsid w:val="4E6183A5"/>
    <w:rsid w:val="4F641333"/>
    <w:rsid w:val="516C6358"/>
    <w:rsid w:val="539A9BF8"/>
    <w:rsid w:val="556170A2"/>
    <w:rsid w:val="569AFE6F"/>
    <w:rsid w:val="56EE640C"/>
    <w:rsid w:val="58997706"/>
    <w:rsid w:val="5A79740D"/>
    <w:rsid w:val="5E77749E"/>
    <w:rsid w:val="5F7A1F25"/>
    <w:rsid w:val="5F93BAB2"/>
    <w:rsid w:val="5FE458E1"/>
    <w:rsid w:val="5FEAB1D5"/>
    <w:rsid w:val="6187EBA6"/>
    <w:rsid w:val="61CEC982"/>
    <w:rsid w:val="63913E71"/>
    <w:rsid w:val="66A0E381"/>
    <w:rsid w:val="66B7A45C"/>
    <w:rsid w:val="674B3EDF"/>
    <w:rsid w:val="6A2EAC67"/>
    <w:rsid w:val="7027ACFE"/>
    <w:rsid w:val="770FC9BD"/>
    <w:rsid w:val="784FD8B2"/>
    <w:rsid w:val="7905074C"/>
    <w:rsid w:val="79302B27"/>
    <w:rsid w:val="794DE610"/>
    <w:rsid w:val="7DCC8633"/>
    <w:rsid w:val="7E3C5937"/>
    <w:rsid w:val="7E4B9BA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49D9E6"/>
  <w15:chartTrackingRefBased/>
  <w15:docId w15:val="{5E0F9DA2-653D-4CAA-B920-DCC9D6589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E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15E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5E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5E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5E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5E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5E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5E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5E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E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15E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5E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5E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5E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5E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5E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5E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5E5F"/>
    <w:rPr>
      <w:rFonts w:eastAsiaTheme="majorEastAsia" w:cstheme="majorBidi"/>
      <w:color w:val="272727" w:themeColor="text1" w:themeTint="D8"/>
    </w:rPr>
  </w:style>
  <w:style w:type="paragraph" w:styleId="Title">
    <w:name w:val="Title"/>
    <w:basedOn w:val="Normal"/>
    <w:next w:val="Normal"/>
    <w:link w:val="TitleChar"/>
    <w:uiPriority w:val="10"/>
    <w:qFormat/>
    <w:rsid w:val="00215E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5E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5E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5E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5E5F"/>
    <w:pPr>
      <w:spacing w:before="160"/>
      <w:jc w:val="center"/>
    </w:pPr>
    <w:rPr>
      <w:i/>
      <w:iCs/>
      <w:color w:val="404040" w:themeColor="text1" w:themeTint="BF"/>
    </w:rPr>
  </w:style>
  <w:style w:type="character" w:customStyle="1" w:styleId="QuoteChar">
    <w:name w:val="Quote Char"/>
    <w:basedOn w:val="DefaultParagraphFont"/>
    <w:link w:val="Quote"/>
    <w:uiPriority w:val="29"/>
    <w:rsid w:val="00215E5F"/>
    <w:rPr>
      <w:i/>
      <w:iCs/>
      <w:color w:val="404040" w:themeColor="text1" w:themeTint="BF"/>
    </w:rPr>
  </w:style>
  <w:style w:type="paragraph" w:styleId="ListParagraph">
    <w:name w:val="List Paragraph"/>
    <w:basedOn w:val="Normal"/>
    <w:uiPriority w:val="34"/>
    <w:qFormat/>
    <w:rsid w:val="00215E5F"/>
    <w:pPr>
      <w:ind w:left="720"/>
      <w:contextualSpacing/>
    </w:pPr>
  </w:style>
  <w:style w:type="character" w:styleId="IntenseEmphasis">
    <w:name w:val="Intense Emphasis"/>
    <w:basedOn w:val="DefaultParagraphFont"/>
    <w:uiPriority w:val="21"/>
    <w:qFormat/>
    <w:rsid w:val="00215E5F"/>
    <w:rPr>
      <w:i/>
      <w:iCs/>
      <w:color w:val="0F4761" w:themeColor="accent1" w:themeShade="BF"/>
    </w:rPr>
  </w:style>
  <w:style w:type="paragraph" w:styleId="IntenseQuote">
    <w:name w:val="Intense Quote"/>
    <w:basedOn w:val="Normal"/>
    <w:next w:val="Normal"/>
    <w:link w:val="IntenseQuoteChar"/>
    <w:uiPriority w:val="30"/>
    <w:qFormat/>
    <w:rsid w:val="00215E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5E5F"/>
    <w:rPr>
      <w:i/>
      <w:iCs/>
      <w:color w:val="0F4761" w:themeColor="accent1" w:themeShade="BF"/>
    </w:rPr>
  </w:style>
  <w:style w:type="character" w:styleId="IntenseReference">
    <w:name w:val="Intense Reference"/>
    <w:basedOn w:val="DefaultParagraphFont"/>
    <w:uiPriority w:val="32"/>
    <w:qFormat/>
    <w:rsid w:val="00215E5F"/>
    <w:rPr>
      <w:b/>
      <w:bCs/>
      <w:smallCaps/>
      <w:color w:val="0F4761" w:themeColor="accent1" w:themeShade="BF"/>
      <w:spacing w:val="5"/>
    </w:rPr>
  </w:style>
  <w:style w:type="paragraph" w:styleId="NormalWeb">
    <w:name w:val="Normal (Web)"/>
    <w:basedOn w:val="Normal"/>
    <w:uiPriority w:val="99"/>
    <w:semiHidden/>
    <w:unhideWhenUsed/>
    <w:rsid w:val="0096017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984332">
      <w:bodyDiv w:val="1"/>
      <w:marLeft w:val="0"/>
      <w:marRight w:val="0"/>
      <w:marTop w:val="0"/>
      <w:marBottom w:val="0"/>
      <w:divBdr>
        <w:top w:val="none" w:sz="0" w:space="0" w:color="auto"/>
        <w:left w:val="none" w:sz="0" w:space="0" w:color="auto"/>
        <w:bottom w:val="none" w:sz="0" w:space="0" w:color="auto"/>
        <w:right w:val="none" w:sz="0" w:space="0" w:color="auto"/>
      </w:divBdr>
    </w:div>
    <w:div w:id="349528519">
      <w:bodyDiv w:val="1"/>
      <w:marLeft w:val="0"/>
      <w:marRight w:val="0"/>
      <w:marTop w:val="0"/>
      <w:marBottom w:val="0"/>
      <w:divBdr>
        <w:top w:val="none" w:sz="0" w:space="0" w:color="auto"/>
        <w:left w:val="none" w:sz="0" w:space="0" w:color="auto"/>
        <w:bottom w:val="none" w:sz="0" w:space="0" w:color="auto"/>
        <w:right w:val="none" w:sz="0" w:space="0" w:color="auto"/>
      </w:divBdr>
    </w:div>
    <w:div w:id="743333602">
      <w:bodyDiv w:val="1"/>
      <w:marLeft w:val="0"/>
      <w:marRight w:val="0"/>
      <w:marTop w:val="0"/>
      <w:marBottom w:val="0"/>
      <w:divBdr>
        <w:top w:val="none" w:sz="0" w:space="0" w:color="auto"/>
        <w:left w:val="none" w:sz="0" w:space="0" w:color="auto"/>
        <w:bottom w:val="none" w:sz="0" w:space="0" w:color="auto"/>
        <w:right w:val="none" w:sz="0" w:space="0" w:color="auto"/>
      </w:divBdr>
    </w:div>
    <w:div w:id="811794643">
      <w:bodyDiv w:val="1"/>
      <w:marLeft w:val="0"/>
      <w:marRight w:val="0"/>
      <w:marTop w:val="0"/>
      <w:marBottom w:val="0"/>
      <w:divBdr>
        <w:top w:val="none" w:sz="0" w:space="0" w:color="auto"/>
        <w:left w:val="none" w:sz="0" w:space="0" w:color="auto"/>
        <w:bottom w:val="none" w:sz="0" w:space="0" w:color="auto"/>
        <w:right w:val="none" w:sz="0" w:space="0" w:color="auto"/>
      </w:divBdr>
      <w:divsChild>
        <w:div w:id="1840388928">
          <w:marLeft w:val="0"/>
          <w:marRight w:val="0"/>
          <w:marTop w:val="0"/>
          <w:marBottom w:val="0"/>
          <w:divBdr>
            <w:top w:val="single" w:sz="2" w:space="0" w:color="E3E3E3"/>
            <w:left w:val="single" w:sz="2" w:space="0" w:color="E3E3E3"/>
            <w:bottom w:val="single" w:sz="2" w:space="0" w:color="E3E3E3"/>
            <w:right w:val="single" w:sz="2" w:space="0" w:color="E3E3E3"/>
          </w:divBdr>
          <w:divsChild>
            <w:div w:id="19158952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3355062">
          <w:marLeft w:val="0"/>
          <w:marRight w:val="0"/>
          <w:marTop w:val="0"/>
          <w:marBottom w:val="0"/>
          <w:divBdr>
            <w:top w:val="single" w:sz="2" w:space="0" w:color="E3E3E3"/>
            <w:left w:val="single" w:sz="2" w:space="0" w:color="E3E3E3"/>
            <w:bottom w:val="single" w:sz="2" w:space="0" w:color="E3E3E3"/>
            <w:right w:val="single" w:sz="2" w:space="0" w:color="E3E3E3"/>
          </w:divBdr>
          <w:divsChild>
            <w:div w:id="951761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86726067">
      <w:bodyDiv w:val="1"/>
      <w:marLeft w:val="0"/>
      <w:marRight w:val="0"/>
      <w:marTop w:val="0"/>
      <w:marBottom w:val="0"/>
      <w:divBdr>
        <w:top w:val="none" w:sz="0" w:space="0" w:color="auto"/>
        <w:left w:val="none" w:sz="0" w:space="0" w:color="auto"/>
        <w:bottom w:val="none" w:sz="0" w:space="0" w:color="auto"/>
        <w:right w:val="none" w:sz="0" w:space="0" w:color="auto"/>
      </w:divBdr>
      <w:divsChild>
        <w:div w:id="316881505">
          <w:marLeft w:val="0"/>
          <w:marRight w:val="0"/>
          <w:marTop w:val="0"/>
          <w:marBottom w:val="0"/>
          <w:divBdr>
            <w:top w:val="single" w:sz="2" w:space="0" w:color="E3E3E3"/>
            <w:left w:val="single" w:sz="2" w:space="0" w:color="E3E3E3"/>
            <w:bottom w:val="single" w:sz="2" w:space="0" w:color="E3E3E3"/>
            <w:right w:val="single" w:sz="2" w:space="0" w:color="E3E3E3"/>
          </w:divBdr>
          <w:divsChild>
            <w:div w:id="18819372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9298482">
          <w:marLeft w:val="0"/>
          <w:marRight w:val="0"/>
          <w:marTop w:val="0"/>
          <w:marBottom w:val="0"/>
          <w:divBdr>
            <w:top w:val="single" w:sz="2" w:space="0" w:color="E3E3E3"/>
            <w:left w:val="single" w:sz="2" w:space="0" w:color="E3E3E3"/>
            <w:bottom w:val="single" w:sz="2" w:space="0" w:color="E3E3E3"/>
            <w:right w:val="single" w:sz="2" w:space="0" w:color="E3E3E3"/>
          </w:divBdr>
          <w:divsChild>
            <w:div w:id="21031825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92512766">
      <w:bodyDiv w:val="1"/>
      <w:marLeft w:val="0"/>
      <w:marRight w:val="0"/>
      <w:marTop w:val="0"/>
      <w:marBottom w:val="0"/>
      <w:divBdr>
        <w:top w:val="none" w:sz="0" w:space="0" w:color="auto"/>
        <w:left w:val="none" w:sz="0" w:space="0" w:color="auto"/>
        <w:bottom w:val="none" w:sz="0" w:space="0" w:color="auto"/>
        <w:right w:val="none" w:sz="0" w:space="0" w:color="auto"/>
      </w:divBdr>
    </w:div>
    <w:div w:id="1583485994">
      <w:bodyDiv w:val="1"/>
      <w:marLeft w:val="0"/>
      <w:marRight w:val="0"/>
      <w:marTop w:val="0"/>
      <w:marBottom w:val="0"/>
      <w:divBdr>
        <w:top w:val="none" w:sz="0" w:space="0" w:color="auto"/>
        <w:left w:val="none" w:sz="0" w:space="0" w:color="auto"/>
        <w:bottom w:val="none" w:sz="0" w:space="0" w:color="auto"/>
        <w:right w:val="none" w:sz="0" w:space="0" w:color="auto"/>
      </w:divBdr>
    </w:div>
    <w:div w:id="2122993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00caf7e-b574-46c3-b566-5ab39de6fe18"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B355F2B92D542499B7B3A5D00F193E8" ma:contentTypeVersion="13" ma:contentTypeDescription="Create a new document." ma:contentTypeScope="" ma:versionID="3e688e018acb4a7ede308815fc956a8d">
  <xsd:schema xmlns:xsd="http://www.w3.org/2001/XMLSchema" xmlns:xs="http://www.w3.org/2001/XMLSchema" xmlns:p="http://schemas.microsoft.com/office/2006/metadata/properties" xmlns:ns3="500caf7e-b574-46c3-b566-5ab39de6fe18" xmlns:ns4="a3eeb299-c0d2-45fb-80f6-ab2da9cb2f16" targetNamespace="http://schemas.microsoft.com/office/2006/metadata/properties" ma:root="true" ma:fieldsID="36e337ff0a69c4456ef21ff286161c64" ns3:_="" ns4:_="">
    <xsd:import namespace="500caf7e-b574-46c3-b566-5ab39de6fe18"/>
    <xsd:import namespace="a3eeb299-c0d2-45fb-80f6-ab2da9cb2f16"/>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SearchProperties"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0caf7e-b574-46c3-b566-5ab39de6fe18"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eeb299-c0d2-45fb-80f6-ab2da9cb2f16"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124FB25-FD08-43D2-A57E-503F16BDFBBA}">
  <ds:schemaRefs>
    <ds:schemaRef ds:uri="http://schemas.microsoft.com/office/2006/metadata/properties"/>
    <ds:schemaRef ds:uri="http://schemas.microsoft.com/office/infopath/2007/PartnerControls"/>
    <ds:schemaRef ds:uri="500caf7e-b574-46c3-b566-5ab39de6fe18"/>
  </ds:schemaRefs>
</ds:datastoreItem>
</file>

<file path=customXml/itemProps2.xml><?xml version="1.0" encoding="utf-8"?>
<ds:datastoreItem xmlns:ds="http://schemas.openxmlformats.org/officeDocument/2006/customXml" ds:itemID="{DD86384A-8C72-4CE8-86B9-0017BBA3149B}">
  <ds:schemaRefs>
    <ds:schemaRef ds:uri="http://schemas.openxmlformats.org/officeDocument/2006/bibliography"/>
  </ds:schemaRefs>
</ds:datastoreItem>
</file>

<file path=customXml/itemProps3.xml><?xml version="1.0" encoding="utf-8"?>
<ds:datastoreItem xmlns:ds="http://schemas.openxmlformats.org/officeDocument/2006/customXml" ds:itemID="{F8DD6BB5-F1D3-4774-BDF3-66E199EA73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0caf7e-b574-46c3-b566-5ab39de6fe18"/>
    <ds:schemaRef ds:uri="a3eeb299-c0d2-45fb-80f6-ab2da9cb2f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AFA49E2-7C70-4171-B425-8551BDEB9EB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1143</TotalTime>
  <Pages>1</Pages>
  <Words>2619</Words>
  <Characters>14929</Characters>
  <Application>Microsoft Office Word</Application>
  <DocSecurity>4</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Udayanjali Kannuri</dc:creator>
  <cp:keywords/>
  <dc:description/>
  <cp:lastModifiedBy>Srinija Srimamilla</cp:lastModifiedBy>
  <cp:revision>173</cp:revision>
  <dcterms:created xsi:type="dcterms:W3CDTF">2024-04-22T01:14:00Z</dcterms:created>
  <dcterms:modified xsi:type="dcterms:W3CDTF">2024-04-27T05:29:00Z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708c427c-19c1-422d-bc03-09b37594fb5e</vt:lpwstr>
  </property>
  <property fmtid="{D5CDD505-2E9C-101B-9397-08002B2CF9AE}" pid="3" name="ContentTypeId">
    <vt:lpwstr>0x0101001B355F2B92D542499B7B3A5D00F193E8</vt:lpwstr>
  </property>
  <property fmtid="{D5CDD505-2E9C-101B-9397-08002B2CF9AE}" pid="4" name="MSIP_Label_4044bd30-2ed7-4c9d-9d12-46200872a97b_Enabled">
    <vt:lpwstr>true</vt:lpwstr>
  </property>
  <property fmtid="{D5CDD505-2E9C-101B-9397-08002B2CF9AE}" pid="5" name="MSIP_Label_4044bd30-2ed7-4c9d-9d12-46200872a97b_SetDate">
    <vt:lpwstr>2024-04-22T01:30:27Z</vt:lpwstr>
  </property>
  <property fmtid="{D5CDD505-2E9C-101B-9397-08002B2CF9AE}" pid="6" name="MSIP_Label_4044bd30-2ed7-4c9d-9d12-46200872a97b_Method">
    <vt:lpwstr>Standard</vt:lpwstr>
  </property>
  <property fmtid="{D5CDD505-2E9C-101B-9397-08002B2CF9AE}" pid="7" name="MSIP_Label_4044bd30-2ed7-4c9d-9d12-46200872a97b_Name">
    <vt:lpwstr>defa4170-0d19-0005-0004-bc88714345d2</vt:lpwstr>
  </property>
  <property fmtid="{D5CDD505-2E9C-101B-9397-08002B2CF9AE}" pid="8" name="MSIP_Label_4044bd30-2ed7-4c9d-9d12-46200872a97b_SiteId">
    <vt:lpwstr>4130bd39-7c53-419c-b1e5-8758d6d63f21</vt:lpwstr>
  </property>
  <property fmtid="{D5CDD505-2E9C-101B-9397-08002B2CF9AE}" pid="9" name="MSIP_Label_4044bd30-2ed7-4c9d-9d12-46200872a97b_ActionId">
    <vt:lpwstr>b9b579df-83c9-4bd8-a102-770419faba54</vt:lpwstr>
  </property>
  <property fmtid="{D5CDD505-2E9C-101B-9397-08002B2CF9AE}" pid="10" name="MSIP_Label_4044bd30-2ed7-4c9d-9d12-46200872a97b_ContentBits">
    <vt:lpwstr>0</vt:lpwstr>
  </property>
</Properties>
</file>